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5021" w14:textId="0D1CD2FB" w:rsidR="007F4EBE" w:rsidRPr="007F4EBE" w:rsidRDefault="007F4EBE" w:rsidP="007F4EBE">
      <w:pPr>
        <w:pStyle w:val="Heading1"/>
      </w:pPr>
      <w:r>
        <w:t>解座標</w:t>
      </w:r>
    </w:p>
    <w:p w14:paraId="7A05098D" w14:textId="66EEC56A" w:rsidR="002607A7" w:rsidRDefault="00DE10C6">
      <w:pPr>
        <w:rPr>
          <w:noProof/>
        </w:rPr>
      </w:pPr>
      <w:r>
        <w:rPr>
          <w:noProof/>
        </w:rPr>
        <w:drawing>
          <wp:inline distT="0" distB="0" distL="0" distR="0" wp14:anchorId="71185DAE" wp14:editId="1D9B0F50">
            <wp:extent cx="2277713" cy="302222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13" cy="30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B556" w14:textId="164B1EF2" w:rsidR="00B079FF" w:rsidRDefault="00B079FF" w:rsidP="00874057">
      <w:pPr>
        <w:pStyle w:val="Heading2"/>
        <w:rPr>
          <w:noProof/>
        </w:rPr>
      </w:pPr>
      <w:r>
        <w:rPr>
          <w:noProof/>
        </w:rPr>
        <w:t>命名</w:t>
      </w:r>
    </w:p>
    <w:p w14:paraId="5AEEE94D" w14:textId="2F2F8BC7" w:rsidR="00874057" w:rsidRPr="00874057" w:rsidRDefault="00874057" w:rsidP="00874057">
      <w:pPr>
        <w:pStyle w:val="ListParagraph"/>
      </w:pPr>
      <w:r>
        <w:t>質心</w:t>
      </w:r>
      <w:r>
        <w:rPr>
          <w:rFonts w:hint="eastAsia"/>
        </w:rPr>
        <w:t>：</w:t>
      </w:r>
      <w:r>
        <w:rPr>
          <w:lang w:val="en-US"/>
        </w:rPr>
        <w:t>m</w:t>
      </w:r>
      <w:ins w:id="0" w:author="SU FONG" w:date="2020-09-18T13:20:00Z">
        <w:r w:rsidR="003F6B2C">
          <w:t>（如</w:t>
        </w:r>
      </w:ins>
      <m:oMath>
        <m:sSub>
          <m:sSubPr>
            <m:ctrlPr>
              <w:ins w:id="1" w:author="SU FONG" w:date="2020-09-18T13:21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2" w:author="SU FONG" w:date="2020-09-18T13:21:00Z">
                <w:rPr>
                  <w:rFonts w:ascii="Cambria Math" w:hAnsi="Cambria Math"/>
                </w:rPr>
                <m:t>m</m:t>
              </w:ins>
            </m:r>
          </m:e>
          <m:sub>
            <m:sSub>
              <m:sSubPr>
                <m:ctrlPr>
                  <w:ins w:id="3" w:author="SU FONG" w:date="2020-09-18T13:21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4" w:author="SU FONG" w:date="2020-09-18T13:21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5" w:author="SU FONG" w:date="2020-09-18T13:21:00Z">
                    <w:rPr>
                      <w:rFonts w:ascii="Cambria Math" w:hAnsi="Cambria Math"/>
                    </w:rPr>
                    <m:t>1</m:t>
                  </w:ins>
                </m:r>
              </m:sub>
            </m:sSub>
            <m:sSub>
              <m:sSubPr>
                <m:ctrlPr>
                  <w:ins w:id="6" w:author="SU FONG" w:date="2020-09-18T13:21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7" w:author="SU FONG" w:date="2020-09-18T13:21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8" w:author="SU FONG" w:date="2020-09-18T13:21:00Z">
                    <w:rPr>
                      <w:rFonts w:ascii="Cambria Math" w:hAnsi="Cambria Math"/>
                    </w:rPr>
                    <m:t>2</m:t>
                  </w:ins>
                </m:r>
              </m:sub>
            </m:sSub>
          </m:sub>
        </m:sSub>
      </m:oMath>
      <w:ins w:id="9" w:author="SU FONG" w:date="2020-09-18T13:21:00Z">
        <w:r w:rsidR="003F6B2C">
          <w:rPr>
            <w:lang w:val="en-US"/>
          </w:rPr>
          <w:t>）</w:t>
        </w:r>
      </w:ins>
    </w:p>
    <w:p w14:paraId="4A91D46D" w14:textId="1E1425D0" w:rsidR="00874057" w:rsidRPr="00874057" w:rsidRDefault="00874057" w:rsidP="00874057">
      <w:pPr>
        <w:pStyle w:val="ListParagraph"/>
      </w:pPr>
      <w:r>
        <w:t>座標</w:t>
      </w:r>
      <w:r>
        <w:rPr>
          <w:rFonts w:hint="eastAsia"/>
        </w:rPr>
        <w:t>：</w:t>
      </w:r>
      <w:r>
        <w:rPr>
          <w:lang w:val="en-US"/>
        </w:rPr>
        <w:t>O, P, F</w:t>
      </w:r>
      <w:del w:id="10" w:author="SU FONG" w:date="2020-09-18T13:21:00Z">
        <w:r w:rsidDel="003F6B2C">
          <w:rPr>
            <w:lang w:val="en-US"/>
          </w:rPr>
          <w:delText xml:space="preserve">, </w:delText>
        </w:r>
      </w:del>
    </w:p>
    <w:p w14:paraId="05FB5E5A" w14:textId="30235849" w:rsidR="00874057" w:rsidRPr="00874057" w:rsidRDefault="00874057" w:rsidP="00874057">
      <w:pPr>
        <w:pStyle w:val="ListParagraph"/>
      </w:pPr>
      <w:r>
        <w:t>力</w:t>
      </w:r>
      <w:r>
        <w:rPr>
          <w:rFonts w:hint="eastAsia"/>
        </w:rPr>
        <w:t>：</w:t>
      </w:r>
      <w:r>
        <w:rPr>
          <w:lang w:val="en-US"/>
        </w:rPr>
        <w:t>H, V, f</w:t>
      </w:r>
    </w:p>
    <w:p w14:paraId="56FEAF40" w14:textId="1D7979EF" w:rsidR="00874057" w:rsidRPr="00874057" w:rsidRDefault="00874057" w:rsidP="00874057">
      <w:pPr>
        <w:pStyle w:val="ListParagraph"/>
      </w:pPr>
      <w:r>
        <w:t>長度</w:t>
      </w:r>
      <w:r>
        <w:rPr>
          <w:rFonts w:hint="eastAsia"/>
        </w:rPr>
        <w:t>：</w:t>
      </w:r>
      <w:r w:rsidR="00596865">
        <w:rPr>
          <w:lang w:val="en-US"/>
        </w:rPr>
        <w:t>L</w:t>
      </w:r>
      <w:ins w:id="11" w:author="SU FONG" w:date="2020-09-18T13:21:00Z">
        <w:r w:rsidR="003F6B2C">
          <w:rPr>
            <w:lang w:val="en-US"/>
          </w:rPr>
          <w:t>,X</w:t>
        </w:r>
      </w:ins>
    </w:p>
    <w:p w14:paraId="06AEB1C3" w14:textId="77777777" w:rsidR="00B079FF" w:rsidRPr="00B079FF" w:rsidRDefault="00B079FF" w:rsidP="00B079FF"/>
    <w:p w14:paraId="143C0D42" w14:textId="00AEAC90" w:rsidR="00554849" w:rsidDel="00A612FA" w:rsidRDefault="00554849" w:rsidP="007F4EBE">
      <w:pPr>
        <w:pStyle w:val="Heading2"/>
        <w:rPr>
          <w:del w:id="12" w:author="SU FONG" w:date="2020-09-18T13:24:00Z"/>
          <w:noProof/>
        </w:rPr>
      </w:pPr>
      <w:r>
        <w:rPr>
          <w:rFonts w:hint="eastAsia"/>
          <w:noProof/>
        </w:rPr>
        <w:t>己知數據</w:t>
      </w:r>
      <w:r>
        <w:rPr>
          <w:rFonts w:hint="eastAsia"/>
          <w:noProof/>
          <w:lang w:eastAsia="zh-HK"/>
        </w:rPr>
        <w:t>:</w:t>
      </w:r>
    </w:p>
    <w:p w14:paraId="29FA016B" w14:textId="552F7D15" w:rsidR="00A612FA" w:rsidRDefault="00A612FA" w:rsidP="00A612FA">
      <w:pPr>
        <w:pStyle w:val="Heading2"/>
        <w:rPr>
          <w:ins w:id="13" w:author="SU FONG" w:date="2020-09-18T13:24:00Z"/>
          <w:rFonts w:hint="eastAsia"/>
        </w:rPr>
        <w:pPrChange w:id="14" w:author="SU FONG" w:date="2020-09-18T13:24:00Z">
          <w:pPr>
            <w:pStyle w:val="ListParagraph"/>
            <w:numPr>
              <w:ilvl w:val="0"/>
            </w:numPr>
            <w:ind w:left="360"/>
          </w:pPr>
        </w:pPrChange>
      </w:pPr>
    </w:p>
    <w:p w14:paraId="51CA0B7C" w14:textId="356976A9" w:rsidR="007F4EBE" w:rsidRDefault="00554849" w:rsidP="00556973">
      <w:pPr>
        <w:pStyle w:val="ListParagraph"/>
        <w:numPr>
          <w:ilvl w:val="0"/>
          <w:numId w:val="7"/>
        </w:numPr>
      </w:pPr>
      <w:r>
        <w:rPr>
          <w:rFonts w:hint="eastAsia"/>
        </w:rPr>
        <w:t>各桿件長度及質量</w:t>
      </w:r>
    </w:p>
    <w:p w14:paraId="1EAAC80C" w14:textId="166A9C8E" w:rsidR="00B7063B" w:rsidRDefault="00556973" w:rsidP="00B7063B">
      <w:pPr>
        <w:pStyle w:val="ListParagraph"/>
        <w:numPr>
          <w:ilvl w:val="0"/>
          <w:numId w:val="7"/>
        </w:numPr>
      </w:pPr>
      <w:r>
        <w:t>桿件質心到支點</w:t>
      </w:r>
      <w:ins w:id="15" w:author="SU FONG" w:date="2020-09-17T19:15:00Z">
        <w:r w:rsidR="00CD63A9">
          <w:t>的連線</w:t>
        </w:r>
      </w:ins>
      <w:r w:rsidR="00596865">
        <w:t>和桿件的夾角</w:t>
      </w:r>
      <w:ins w:id="16" w:author="SU FONG" w:date="2020-09-18T12:04:00Z">
        <w:r w:rsidR="00135752">
          <w:t>和距離</w:t>
        </w:r>
      </w:ins>
      <w:ins w:id="17" w:author="SU FONG" w:date="2020-09-17T19:15:00Z">
        <w:r w:rsidR="00CD63A9">
          <w:t>：</w:t>
        </w:r>
        <w:r w:rsidR="00CD63A9">
          <w:rPr>
            <w:lang w:val="el-GR"/>
          </w:rPr>
          <w:t>α</w:t>
        </w:r>
      </w:ins>
      <w:ins w:id="18" w:author="SU FONG" w:date="2020-09-17T19:16:00Z">
        <w:r w:rsidR="00CD63A9">
          <w:rPr>
            <w:rFonts w:hint="eastAsia"/>
          </w:rPr>
          <w:t>(</w:t>
        </w:r>
      </w:ins>
      <w:ins w:id="19" w:author="SU FONG" w:date="2020-09-17T19:15:00Z">
        <w:r w:rsidR="00CD63A9">
          <w:t>如</w:t>
        </w:r>
      </w:ins>
      <m:oMath>
        <m:sSub>
          <m:sSubPr>
            <m:ctrlPr>
              <w:ins w:id="20" w:author="SU FONG" w:date="2020-09-17T19:15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21" w:author="SU FONG" w:date="2020-09-17T19:15:00Z">
                <w:rPr>
                  <w:rFonts w:ascii="Cambria Math" w:hAnsi="Cambria Math"/>
                </w:rPr>
                <m:t>α</m:t>
              </w:ins>
            </m:r>
          </m:e>
          <m:sub>
            <m:sSub>
              <m:sSubPr>
                <m:ctrlPr>
                  <w:ins w:id="22" w:author="SU FONG" w:date="2020-09-17T19:15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sSubPr>
              <m:e>
                <m:r>
                  <w:ins w:id="23" w:author="SU FONG" w:date="2020-09-17T19:15:00Z">
                    <w:rPr>
                      <w:rFonts w:ascii="Cambria Math" w:hAnsi="Cambria Math"/>
                      <w:lang w:val="en-US"/>
                    </w:rPr>
                    <m:t>O</m:t>
                  </w:ins>
                </m:r>
                <m:ctrlPr>
                  <w:ins w:id="24" w:author="SU FONG" w:date="2020-09-17T19:15:00Z">
                    <w:rPr>
                      <w:rFonts w:ascii="Cambria Math" w:hAnsi="Cambria Math"/>
                      <w:i/>
                    </w:rPr>
                  </w:ins>
                </m:ctrlPr>
              </m:e>
              <m:sub>
                <m:r>
                  <w:ins w:id="25" w:author="SU FONG" w:date="2020-09-17T19:15:00Z">
                    <w:rPr>
                      <w:rFonts w:ascii="Cambria Math" w:hAnsi="Cambria Math"/>
                      <w:lang w:val="en-US"/>
                    </w:rPr>
                    <m:t>1</m:t>
                  </w:ins>
                </m:r>
              </m:sub>
            </m:sSub>
            <m:sSubSup>
              <m:sSubSupPr>
                <m:ctrlPr>
                  <w:ins w:id="26" w:author="SU FONG" w:date="2020-09-17T19:15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sSubSupPr>
              <m:e>
                <m:r>
                  <w:ins w:id="27" w:author="SU FONG" w:date="2020-09-17T19:15:00Z">
                    <w:rPr>
                      <w:rFonts w:ascii="Cambria Math" w:hAnsi="Cambria Math"/>
                      <w:lang w:val="en-US"/>
                    </w:rPr>
                    <m:t>O</m:t>
                  </w:ins>
                </m:r>
              </m:e>
              <m:sub>
                <m:r>
                  <w:ins w:id="28" w:author="SU FONG" w:date="2020-09-17T19:15:00Z">
                    <w:rPr>
                      <w:rFonts w:ascii="Cambria Math" w:hAnsi="Cambria Math"/>
                      <w:lang w:val="en-US"/>
                    </w:rPr>
                    <m:t>1</m:t>
                  </w:ins>
                </m:r>
              </m:sub>
              <m:sup>
                <m:r>
                  <w:ins w:id="29" w:author="SU FONG" w:date="2020-09-17T19:16:00Z">
                    <w:rPr>
                      <w:rFonts w:ascii="Cambria Math" w:hAnsi="Cambria Math"/>
                      <w:lang w:val="en-US"/>
                    </w:rPr>
                    <m:t>'</m:t>
                  </w:ins>
                </m:r>
              </m:sup>
            </m:sSubSup>
          </m:sub>
        </m:sSub>
      </m:oMath>
      <w:ins w:id="30" w:author="SU FONG" w:date="2020-09-17T19:16:00Z">
        <w:r w:rsidR="00CD63A9">
          <w:rPr>
            <w:lang w:val="en-US"/>
          </w:rPr>
          <w:t>)</w:t>
        </w:r>
      </w:ins>
      <w:ins w:id="31" w:author="SU FONG" w:date="2020-09-18T12:04:00Z">
        <w:r w:rsidR="00135752">
          <w:t>，</w:t>
        </w:r>
      </w:ins>
      <m:oMath>
        <m:sSub>
          <m:sSubPr>
            <m:ctrlPr>
              <w:ins w:id="32" w:author="SU FONG" w:date="2020-09-18T12:04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3" w:author="SU FONG" w:date="2020-09-18T12:04:00Z">
                <w:rPr>
                  <w:rFonts w:ascii="Cambria Math" w:hAnsi="Cambria Math"/>
                </w:rPr>
                <m:t>R</m:t>
              </w:ins>
            </m:r>
          </m:e>
          <m:sub>
            <m:sSub>
              <m:sSubPr>
                <m:ctrlPr>
                  <w:ins w:id="34" w:author="SU FONG" w:date="2020-09-18T12:04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sSubPr>
              <m:e>
                <m:r>
                  <w:ins w:id="35" w:author="SU FONG" w:date="2020-09-18T12:04:00Z">
                    <w:rPr>
                      <w:rFonts w:ascii="Cambria Math" w:hAnsi="Cambria Math"/>
                      <w:lang w:val="en-US"/>
                    </w:rPr>
                    <m:t>O</m:t>
                  </w:ins>
                </m:r>
                <m:ctrlPr>
                  <w:ins w:id="36" w:author="SU FONG" w:date="2020-09-18T12:04:00Z">
                    <w:rPr>
                      <w:rFonts w:ascii="Cambria Math" w:hAnsi="Cambria Math"/>
                      <w:i/>
                    </w:rPr>
                  </w:ins>
                </m:ctrlPr>
              </m:e>
              <m:sub>
                <m:r>
                  <w:ins w:id="37" w:author="SU FONG" w:date="2020-09-18T12:04:00Z">
                    <w:rPr>
                      <w:rFonts w:ascii="Cambria Math" w:hAnsi="Cambria Math"/>
                      <w:lang w:val="en-US"/>
                    </w:rPr>
                    <m:t>1</m:t>
                  </w:ins>
                </m:r>
              </m:sub>
            </m:sSub>
            <m:sSubSup>
              <m:sSubSupPr>
                <m:ctrlPr>
                  <w:ins w:id="38" w:author="SU FONG" w:date="2020-09-18T12:04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sSubSupPr>
              <m:e>
                <m:r>
                  <w:ins w:id="39" w:author="SU FONG" w:date="2020-09-18T12:04:00Z">
                    <w:rPr>
                      <w:rFonts w:ascii="Cambria Math" w:hAnsi="Cambria Math"/>
                      <w:lang w:val="en-US"/>
                    </w:rPr>
                    <m:t>O</m:t>
                  </w:ins>
                </m:r>
              </m:e>
              <m:sub>
                <m:r>
                  <w:ins w:id="40" w:author="SU FONG" w:date="2020-09-18T12:04:00Z">
                    <w:rPr>
                      <w:rFonts w:ascii="Cambria Math" w:hAnsi="Cambria Math"/>
                      <w:lang w:val="en-US"/>
                    </w:rPr>
                    <m:t>1</m:t>
                  </w:ins>
                </m:r>
              </m:sub>
              <m:sup>
                <m:r>
                  <w:ins w:id="41" w:author="SU FONG" w:date="2020-09-18T12:04:00Z">
                    <w:rPr>
                      <w:rFonts w:ascii="Cambria Math" w:hAnsi="Cambria Math"/>
                      <w:lang w:val="en-US"/>
                    </w:rPr>
                    <m:t>'</m:t>
                  </w:ins>
                </m:r>
              </m:sup>
            </m:sSubSup>
          </m:sub>
        </m:sSub>
      </m:oMath>
    </w:p>
    <w:p w14:paraId="1913FD0D" w14:textId="22D4CD50" w:rsidR="007F4EBE" w:rsidRDefault="00554849" w:rsidP="00556973">
      <w:pPr>
        <w:pStyle w:val="ListParagraph"/>
        <w:numPr>
          <w:ilvl w:val="0"/>
          <w:numId w:val="7"/>
        </w:numPr>
      </w:pPr>
      <w:r>
        <w:rPr>
          <w:rFonts w:hint="eastAsia"/>
        </w:rPr>
        <w:t>彈性材質</w:t>
      </w:r>
      <w:r w:rsidR="007F4EBE">
        <w:t>組</w:t>
      </w:r>
      <w:r>
        <w:rPr>
          <w:rFonts w:hint="eastAsia"/>
        </w:rPr>
        <w:t>的彈力系數及原長</w:t>
      </w:r>
      <w:r w:rsidR="007F4EBE">
        <w:t>及安裝位置（</w:t>
      </w:r>
      <w:r w:rsidR="007F4EBE">
        <w:rPr>
          <w:lang w:val="en-US"/>
        </w:rPr>
        <w:t>i</w:t>
      </w:r>
      <w:r w:rsidR="007F4EBE">
        <w:t>為彈性材質在組內編號</w:t>
      </w:r>
      <w:r w:rsidR="007F4EBE">
        <w:rPr>
          <w:rFonts w:hint="eastAsia"/>
        </w:rPr>
        <w:t>)</w:t>
      </w:r>
      <w:r>
        <w:t>︰</w:t>
      </w:r>
    </w:p>
    <w:p w14:paraId="2166A282" w14:textId="2E467526" w:rsidR="00556973" w:rsidRDefault="00556973" w:rsidP="00556973">
      <w:pPr>
        <w:pStyle w:val="ListParagraph"/>
        <w:numPr>
          <w:ilvl w:val="1"/>
          <w:numId w:val="7"/>
        </w:numPr>
      </w:pPr>
      <w:r>
        <w:lastRenderedPageBreak/>
        <w:t>上部</w:t>
      </w:r>
      <w:ins w:id="42" w:author="SU FONG" w:date="2020-09-18T13:23:00Z">
        <w:r w:rsidR="003F6B2C">
          <w:rPr>
            <w:rFonts w:hint="eastAsia"/>
          </w:rPr>
          <w:t>彈性材質</w:t>
        </w:r>
      </w:ins>
    </w:p>
    <w:p w14:paraId="3F2B4AC9" w14:textId="7AE0E964" w:rsidR="00556973" w:rsidRPr="00556973" w:rsidRDefault="00554849" w:rsidP="00556973">
      <w:pPr>
        <w:pStyle w:val="ListParagraph"/>
      </w:pPr>
      <w:r>
        <w:rPr>
          <w:rFonts w:hint="eastAsia"/>
        </w:rPr>
        <w:t>上部彈力系數:</w:t>
      </w:r>
      <w:r>
        <w:t xml:space="preserve"> </w:t>
      </w:r>
      <w:r>
        <w:rPr>
          <w:rFonts w:hint="eastAsia"/>
        </w:rPr>
        <w:t>k</w:t>
      </w:r>
      <w:r w:rsidR="007F4EBE">
        <w:rPr>
          <w:vertAlign w:val="subscript"/>
        </w:rPr>
        <w:t>1</w:t>
      </w:r>
      <w:r w:rsidR="007F4EBE">
        <w:rPr>
          <w:vertAlign w:val="subscript"/>
          <w:lang w:val="en-US"/>
        </w:rPr>
        <w:t>i</w:t>
      </w:r>
      <w:r w:rsidRPr="007F4EBE">
        <w:rPr>
          <w:vertAlign w:val="subscript"/>
        </w:rPr>
        <w:t xml:space="preserve"> </w:t>
      </w:r>
    </w:p>
    <w:p w14:paraId="23449169" w14:textId="51EFB8E3" w:rsidR="007F4EBE" w:rsidRPr="00556973" w:rsidRDefault="00554849" w:rsidP="00556973">
      <w:pPr>
        <w:pStyle w:val="ListParagraph"/>
        <w:rPr>
          <w:lang w:eastAsia="zh-TW"/>
        </w:rPr>
      </w:pPr>
      <w:r>
        <w:rPr>
          <w:rFonts w:hint="eastAsia"/>
        </w:rPr>
        <w:t>上部</w:t>
      </w:r>
      <w:ins w:id="43" w:author="SU FONG" w:date="2020-09-18T13:23:00Z">
        <w:r w:rsidR="003F6B2C">
          <w:rPr>
            <w:rFonts w:hint="eastAsia"/>
          </w:rPr>
          <w:t>彈性材質</w:t>
        </w:r>
      </w:ins>
      <w:r w:rsidR="006E7E79">
        <w:rPr>
          <w:rFonts w:hint="eastAsia"/>
        </w:rPr>
        <w:t>原長</w:t>
      </w:r>
      <w:r>
        <w:rPr>
          <w:rFonts w:hint="eastAsia"/>
        </w:rPr>
        <w:t>:</w:t>
      </w:r>
      <w:r>
        <w:t xml:space="preserve"> </w:t>
      </w:r>
      <w:r w:rsidR="006E7E79">
        <w:t>l</w:t>
      </w:r>
      <w:r w:rsidR="006E7E79" w:rsidRPr="007F4EBE">
        <w:rPr>
          <w:vertAlign w:val="subscript"/>
        </w:rPr>
        <w:t>1</w:t>
      </w:r>
      <w:r w:rsidR="007F4EBE">
        <w:rPr>
          <w:vertAlign w:val="subscript"/>
          <w:lang w:val="en-US"/>
        </w:rPr>
        <w:t>i</w:t>
      </w:r>
    </w:p>
    <w:p w14:paraId="5D96F1CC" w14:textId="07A70593" w:rsidR="00556973" w:rsidRPr="00556973" w:rsidRDefault="00556973" w:rsidP="00556973">
      <w:pPr>
        <w:pStyle w:val="ListParagraph"/>
        <w:rPr>
          <w:lang w:eastAsia="zh-TW"/>
        </w:rPr>
      </w:pPr>
      <w:r>
        <w:t>上部</w:t>
      </w:r>
      <w:ins w:id="44" w:author="SU FONG" w:date="2020-09-18T13:23:00Z">
        <w:r w:rsidR="003F6B2C">
          <w:rPr>
            <w:rFonts w:hint="eastAsia"/>
          </w:rPr>
          <w:t>彈性材質</w:t>
        </w:r>
      </w:ins>
      <w:r>
        <w:t>到支點距離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及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）</w:t>
      </w:r>
      <w:r>
        <w:rPr>
          <w:rFonts w:hint="eastAsia"/>
          <w:lang w:val="en-US"/>
        </w:rPr>
        <w:t>: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</m:oMath>
      <w:r>
        <w:t>及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</m:oMath>
    </w:p>
    <w:p w14:paraId="56D96678" w14:textId="27FD2247" w:rsidR="00556973" w:rsidRDefault="00556973" w:rsidP="00556973">
      <w:pPr>
        <w:pStyle w:val="ListParagraph"/>
        <w:numPr>
          <w:ilvl w:val="1"/>
          <w:numId w:val="7"/>
        </w:numPr>
      </w:pPr>
      <w:r>
        <w:t>下部</w:t>
      </w:r>
      <w:ins w:id="45" w:author="SU FONG" w:date="2020-09-18T13:23:00Z">
        <w:r w:rsidR="003F6B2C">
          <w:rPr>
            <w:rFonts w:hint="eastAsia"/>
          </w:rPr>
          <w:t>彈性材質</w:t>
        </w:r>
      </w:ins>
    </w:p>
    <w:p w14:paraId="6D3CED52" w14:textId="3766F982" w:rsidR="00556973" w:rsidRPr="00556973" w:rsidRDefault="00556973" w:rsidP="00556973">
      <w:pPr>
        <w:pStyle w:val="ListParagraph"/>
      </w:pPr>
      <w:r>
        <w:t>下</w:t>
      </w:r>
      <w:r>
        <w:rPr>
          <w:rFonts w:hint="eastAsia"/>
        </w:rPr>
        <w:t>部彈力系數:</w:t>
      </w:r>
      <w:r>
        <w:t xml:space="preserve"> </w:t>
      </w:r>
      <w:r>
        <w:rPr>
          <w:rFonts w:hint="eastAsia"/>
        </w:rPr>
        <w:t>k</w:t>
      </w:r>
      <w:r>
        <w:rPr>
          <w:vertAlign w:val="subscript"/>
        </w:rPr>
        <w:t>2</w:t>
      </w:r>
      <w:r>
        <w:rPr>
          <w:vertAlign w:val="subscript"/>
          <w:lang w:val="en-US"/>
        </w:rPr>
        <w:t>i</w:t>
      </w:r>
      <w:r w:rsidRPr="007F4EBE">
        <w:rPr>
          <w:vertAlign w:val="subscript"/>
        </w:rPr>
        <w:t xml:space="preserve"> </w:t>
      </w:r>
    </w:p>
    <w:p w14:paraId="556959ED" w14:textId="120D1672" w:rsidR="00556973" w:rsidRPr="00556973" w:rsidRDefault="00556973" w:rsidP="00556973">
      <w:pPr>
        <w:pStyle w:val="ListParagraph"/>
        <w:rPr>
          <w:lang w:eastAsia="zh-TW"/>
        </w:rPr>
      </w:pPr>
      <w:r>
        <w:t>下</w:t>
      </w:r>
      <w:r>
        <w:rPr>
          <w:rFonts w:hint="eastAsia"/>
        </w:rPr>
        <w:t>部</w:t>
      </w:r>
      <w:ins w:id="46" w:author="SU FONG" w:date="2020-09-18T13:23:00Z">
        <w:r w:rsidR="003F6B2C">
          <w:rPr>
            <w:rFonts w:hint="eastAsia"/>
          </w:rPr>
          <w:t>彈性材質</w:t>
        </w:r>
      </w:ins>
      <w:r>
        <w:rPr>
          <w:rFonts w:hint="eastAsia"/>
        </w:rPr>
        <w:t>原長:</w:t>
      </w:r>
      <w:r>
        <w:t xml:space="preserve"> l</w:t>
      </w:r>
      <w:r>
        <w:rPr>
          <w:vertAlign w:val="subscript"/>
        </w:rPr>
        <w:t>2</w:t>
      </w:r>
      <w:r>
        <w:rPr>
          <w:vertAlign w:val="subscript"/>
          <w:lang w:val="en-US"/>
        </w:rPr>
        <w:t>i</w:t>
      </w:r>
    </w:p>
    <w:p w14:paraId="311788A6" w14:textId="756BDC71" w:rsidR="006A5465" w:rsidRPr="00A612FA" w:rsidRDefault="00556973" w:rsidP="007F4EBE">
      <w:pPr>
        <w:pStyle w:val="ListParagraph"/>
        <w:rPr>
          <w:ins w:id="47" w:author="SU FONG" w:date="2020-09-18T13:25:00Z"/>
          <w:lang w:eastAsia="zh-TW"/>
          <w:rPrChange w:id="48" w:author="SU FONG" w:date="2020-09-18T13:25:00Z">
            <w:rPr>
              <w:ins w:id="49" w:author="SU FONG" w:date="2020-09-18T13:25:00Z"/>
              <w:lang w:val="en-US"/>
            </w:rPr>
          </w:rPrChange>
        </w:rPr>
      </w:pPr>
      <w:del w:id="50" w:author="SU FONG" w:date="2020-09-18T13:23:00Z">
        <w:r w:rsidDel="003F6B2C">
          <w:delText>上</w:delText>
        </w:r>
      </w:del>
      <w:r>
        <w:t>下部</w:t>
      </w:r>
      <w:ins w:id="51" w:author="SU FONG" w:date="2020-09-18T13:23:00Z">
        <w:r w:rsidR="003F6B2C">
          <w:rPr>
            <w:rFonts w:hint="eastAsia"/>
          </w:rPr>
          <w:t>彈性材質</w:t>
        </w:r>
      </w:ins>
      <w:r>
        <w:t>到支點距離</w:t>
      </w:r>
      <w:r>
        <w:rPr>
          <w:rFonts w:hint="eastAsia"/>
        </w:rPr>
        <w:t>（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>
        <w:t>及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>
        <w:rPr>
          <w:lang w:val="en-US"/>
        </w:rPr>
        <w:t>）</w:t>
      </w:r>
      <w:r>
        <w:rPr>
          <w:rFonts w:hint="eastAsia"/>
          <w:lang w:val="en-US"/>
        </w:rPr>
        <w:t>: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</m:sub>
        </m:sSub>
      </m:oMath>
      <w:r w:rsidR="00596865">
        <w:t>及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</m:sub>
        </m:sSub>
      </m:oMath>
    </w:p>
    <w:p w14:paraId="45F4CD2B" w14:textId="2E82BEE9" w:rsidR="00A612FA" w:rsidRDefault="00A612FA" w:rsidP="00A612FA">
      <w:pPr>
        <w:pStyle w:val="Heading2"/>
        <w:rPr>
          <w:ins w:id="52" w:author="SU FONG" w:date="2020-09-18T13:25:00Z"/>
        </w:rPr>
      </w:pPr>
      <w:ins w:id="53" w:author="SU FONG" w:date="2020-09-18T13:25:00Z">
        <w:r>
          <w:t>計算</w:t>
        </w:r>
      </w:ins>
    </w:p>
    <w:p w14:paraId="68E2B1FB" w14:textId="128D68FF" w:rsidR="00A612FA" w:rsidRDefault="00A612FA" w:rsidP="00A612FA">
      <w:pPr>
        <w:pStyle w:val="Heading3"/>
        <w:rPr>
          <w:ins w:id="54" w:author="SU FONG" w:date="2020-09-18T16:57:00Z"/>
        </w:rPr>
      </w:pPr>
      <w:ins w:id="55" w:author="SU FONG" w:date="2020-09-18T13:26:00Z">
        <w:r>
          <w:t>目標</w:t>
        </w:r>
      </w:ins>
    </w:p>
    <w:p w14:paraId="5601CBD0" w14:textId="622EA1EF" w:rsidR="00E00F25" w:rsidRPr="00767ED0" w:rsidRDefault="00E00F25" w:rsidP="00E00F25">
      <w:pPr>
        <w:rPr>
          <w:ins w:id="56" w:author="SU FONG" w:date="2020-09-18T13:26:00Z"/>
        </w:rPr>
        <w:pPrChange w:id="57" w:author="SU FONG" w:date="2020-09-18T16:57:00Z">
          <w:pPr>
            <w:pStyle w:val="Heading3"/>
          </w:pPr>
        </w:pPrChange>
      </w:pPr>
      <w:ins w:id="58" w:author="SU FONG" w:date="2020-09-18T16:57:00Z">
        <w:r w:rsidRPr="00BE0331">
          <w:rPr>
            <w:rFonts w:ascii="PMingLiU" w:eastAsia="PMingLiU" w:hAnsi="PMingLiU" w:cs="PMingLiU" w:hint="eastAsia"/>
          </w:rPr>
          <w:t>將</w:t>
        </w:r>
      </w:ins>
      <m:oMath>
        <m:sSubSup>
          <m:sSubSupPr>
            <m:ctrlPr>
              <w:ins w:id="59" w:author="SU FONG" w:date="2020-09-18T16:57:00Z">
                <w:rPr>
                  <w:rFonts w:ascii="Cambria Math" w:eastAsia="PMingLiU" w:hAnsi="Cambria Math" w:cs="PMingLiU"/>
                  <w:i/>
                </w:rPr>
              </w:ins>
            </m:ctrlPr>
          </m:sSubSupPr>
          <m:e>
            <m:r>
              <w:ins w:id="60" w:author="SU FONG" w:date="2020-09-18T16:57:00Z">
                <w:rPr>
                  <w:rFonts w:ascii="Cambria Math" w:eastAsia="PMingLiU" w:hAnsi="Cambria Math" w:cs="PMingLiU" w:hint="eastAsia"/>
                </w:rPr>
                <m:t>O</m:t>
              </w:ins>
            </m:r>
            <m:ctrlPr>
              <w:ins w:id="61" w:author="SU FONG" w:date="2020-09-18T16:57:00Z">
                <w:rPr>
                  <w:rFonts w:ascii="Cambria Math" w:eastAsia="PMingLiU" w:hAnsi="Cambria Math" w:cs="PMingLiU" w:hint="eastAsia"/>
                  <w:i/>
                </w:rPr>
              </w:ins>
            </m:ctrlPr>
          </m:e>
          <m:sub>
            <m:r>
              <w:ins w:id="62" w:author="SU FONG" w:date="2020-09-18T16:57:00Z">
                <w:rPr>
                  <w:rFonts w:ascii="Cambria Math" w:eastAsia="PMingLiU" w:hAnsi="Cambria Math" w:cs="PMingLiU" w:hint="eastAsia"/>
                </w:rPr>
                <m:t>4</m:t>
              </w:ins>
            </m:r>
          </m:sub>
          <m:sup>
            <m:r>
              <w:ins w:id="63" w:author="SU FONG" w:date="2020-09-18T16:57:00Z">
                <w:rPr>
                  <w:rFonts w:ascii="Cambria Math" w:eastAsia="PMingLiU" w:hAnsi="Cambria Math" w:cs="PMingLiU"/>
                </w:rPr>
                <m:t>'</m:t>
              </w:ins>
            </m:r>
          </m:sup>
        </m:sSubSup>
      </m:oMath>
      <w:ins w:id="64" w:author="SU FONG" w:date="2020-09-18T16:57:00Z">
        <w:r w:rsidRPr="00BE0331">
          <w:rPr>
            <w:rFonts w:ascii="PMingLiU" w:eastAsia="PMingLiU" w:hAnsi="PMingLiU" w:cs="PMingLiU" w:hint="eastAsia"/>
          </w:rPr>
          <w:t>定為原點</w:t>
        </w:r>
      </w:ins>
      <m:oMath>
        <m:d>
          <m:dPr>
            <m:ctrlPr>
              <w:ins w:id="65" w:author="SU FONG" w:date="2020-09-18T16:57:00Z">
                <w:rPr>
                  <w:rFonts w:ascii="Cambria Math" w:eastAsia="PMingLiU" w:hAnsi="Cambria Math" w:cs="PMingLiU"/>
                  <w:i/>
                </w:rPr>
              </w:ins>
            </m:ctrlPr>
          </m:dPr>
          <m:e>
            <m:r>
              <w:ins w:id="66" w:author="SU FONG" w:date="2020-09-18T16:57:00Z">
                <w:rPr>
                  <w:rFonts w:ascii="Cambria Math" w:eastAsia="PMingLiU" w:hAnsi="Cambria Math" w:cs="PMingLiU" w:hint="eastAsia"/>
                </w:rPr>
                <m:t>0,0</m:t>
              </w:ins>
            </m:r>
          </m:e>
        </m:d>
      </m:oMath>
      <w:ins w:id="67" w:author="SU FONG" w:date="2020-09-18T16:57:00Z">
        <w:r w:rsidRPr="00BE0331">
          <w:rPr>
            <w:rFonts w:ascii="PMingLiU" w:eastAsia="PMingLiU" w:hAnsi="PMingLiU" w:cs="PMingLiU" w:hint="eastAsia"/>
          </w:rPr>
          <w:t>，並求出</w:t>
        </w:r>
        <w:r>
          <w:rPr>
            <w:rFonts w:ascii="PMingLiU" w:eastAsia="PMingLiU" w:hAnsi="PMingLiU" w:cs="PMingLiU"/>
          </w:rPr>
          <w:t>以下參數</w:t>
        </w:r>
        <w:r w:rsidRPr="00BE0331">
          <w:rPr>
            <w:rFonts w:ascii="PMingLiU" w:eastAsia="PMingLiU" w:hAnsi="PMingLiU" w:cs="PMingLiU"/>
          </w:rPr>
          <w:t>:</w:t>
        </w:r>
      </w:ins>
    </w:p>
    <w:p w14:paraId="6E5D4D59" w14:textId="4CD34A3F" w:rsidR="00A612FA" w:rsidRPr="009D241C" w:rsidRDefault="009D241C" w:rsidP="00A612FA">
      <w:pPr>
        <w:pStyle w:val="ListParagraph"/>
        <w:numPr>
          <w:ilvl w:val="0"/>
          <w:numId w:val="26"/>
        </w:numPr>
        <w:rPr>
          <w:ins w:id="68" w:author="SU FONG" w:date="2020-09-18T13:43:00Z"/>
          <w:rPrChange w:id="69" w:author="SU FONG" w:date="2020-09-18T13:43:00Z">
            <w:rPr>
              <w:ins w:id="70" w:author="SU FONG" w:date="2020-09-18T13:43:00Z"/>
              <w:rFonts w:ascii="PMingLiU" w:eastAsia="PMingLiU" w:hAnsi="PMingLiU" w:cs="PMingLiU"/>
            </w:rPr>
          </w:rPrChange>
        </w:rPr>
      </w:pPr>
      <w:ins w:id="71" w:author="SU FONG" w:date="2020-09-18T13:43:00Z">
        <w:r>
          <w:t>桿件支</w:t>
        </w:r>
      </w:ins>
      <w:ins w:id="72" w:author="SU FONG" w:date="2020-09-18T13:27:00Z">
        <w:r w:rsidR="00A612FA">
          <w:t>點</w:t>
        </w:r>
      </w:ins>
      <w:ins w:id="73" w:author="SU FONG" w:date="2020-09-18T13:26:00Z">
        <w:r w:rsidR="00A612FA">
          <w:t>座標</w:t>
        </w:r>
        <w:r w:rsidR="00A612FA">
          <w:rPr>
            <w:rFonts w:hint="eastAsia"/>
          </w:rPr>
          <w:t>：</w:t>
        </w:r>
      </w:ins>
      <m:oMath>
        <m:sSub>
          <m:sSubPr>
            <m:ctrlPr>
              <w:ins w:id="74" w:author="SU FONG" w:date="2020-09-18T13:32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75" w:author="SU FONG" w:date="2020-09-18T13:32:00Z">
                <w:rPr>
                  <w:rFonts w:ascii="Cambria Math" w:eastAsia="PMingLiU" w:hAnsi="Cambria Math" w:cs="PMingLiU"/>
                </w:rPr>
                <m:t>O</m:t>
              </w:ins>
            </m:r>
          </m:e>
          <m:sub>
            <m:r>
              <w:ins w:id="76" w:author="SU FONG" w:date="2020-09-18T13:32:00Z">
                <w:rPr>
                  <w:rFonts w:ascii="Cambria Math" w:eastAsia="PMingLiU" w:hAnsi="Cambria Math" w:cs="PMingLiU"/>
                </w:rPr>
                <m:t>1</m:t>
              </w:ins>
            </m:r>
          </m:sub>
        </m:sSub>
      </m:oMath>
      <w:ins w:id="77" w:author="SU FONG" w:date="2020-09-18T13:32:00Z">
        <w:r w:rsidR="002F53D9">
          <w:rPr>
            <w:rFonts w:ascii="PMingLiU" w:eastAsia="PMingLiU" w:hAnsi="PMingLiU" w:cs="PMingLiU"/>
            <w:lang w:val="en-US"/>
          </w:rPr>
          <w:t>,</w:t>
        </w:r>
      </w:ins>
      <m:oMath>
        <m:sSubSup>
          <m:sSubSupPr>
            <m:ctrlPr>
              <w:ins w:id="78" w:author="SU FONG" w:date="2020-09-18T13:32:00Z">
                <w:rPr>
                  <w:rFonts w:ascii="Cambria Math" w:eastAsia="PMingLiU" w:hAnsi="Cambria Math" w:cs="PMingLiU"/>
                  <w:i/>
                </w:rPr>
              </w:ins>
            </m:ctrlPr>
          </m:sSubSupPr>
          <m:e>
            <m:r>
              <w:ins w:id="79" w:author="SU FONG" w:date="2020-09-18T13:32:00Z">
                <w:rPr>
                  <w:rFonts w:ascii="Cambria Math" w:eastAsia="PMingLiU" w:hAnsi="Cambria Math" w:cs="PMingLiU"/>
                </w:rPr>
                <m:t>O</m:t>
              </w:ins>
            </m:r>
          </m:e>
          <m:sub>
            <m:r>
              <w:ins w:id="80" w:author="SU FONG" w:date="2020-09-18T13:32:00Z">
                <w:rPr>
                  <w:rFonts w:ascii="Cambria Math" w:eastAsia="PMingLiU" w:hAnsi="Cambria Math" w:cs="PMingLiU"/>
                </w:rPr>
                <m:t>1</m:t>
              </w:ins>
            </m:r>
          </m:sub>
          <m:sup>
            <m:r>
              <w:ins w:id="81" w:author="SU FONG" w:date="2020-09-18T13:32:00Z">
                <w:rPr>
                  <w:rFonts w:ascii="Cambria Math" w:eastAsia="PMingLiU" w:hAnsi="Cambria Math" w:cs="PMingLiU"/>
                </w:rPr>
                <m:t>'</m:t>
              </w:ins>
            </m:r>
          </m:sup>
        </m:sSubSup>
      </m:oMath>
      <w:ins w:id="82" w:author="SU FONG" w:date="2020-09-18T13:32:00Z">
        <w:r w:rsidR="002F53D9">
          <w:rPr>
            <w:rFonts w:ascii="PMingLiU" w:eastAsia="PMingLiU" w:hAnsi="PMingLiU" w:cs="PMingLiU"/>
            <w:lang w:val="en-US"/>
          </w:rPr>
          <w:t>,</w:t>
        </w:r>
      </w:ins>
      <m:oMath>
        <m:sSub>
          <m:sSubPr>
            <m:ctrlPr>
              <w:ins w:id="83" w:author="SU FONG" w:date="2020-09-18T13:32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84" w:author="SU FONG" w:date="2020-09-18T13:32:00Z">
                <w:rPr>
                  <w:rFonts w:ascii="Cambria Math" w:eastAsia="PMingLiU" w:hAnsi="Cambria Math" w:cs="PMingLiU"/>
                </w:rPr>
                <m:t>O</m:t>
              </w:ins>
            </m:r>
          </m:e>
          <m:sub>
            <m:r>
              <w:ins w:id="85" w:author="SU FONG" w:date="2020-09-18T13:32:00Z">
                <w:rPr>
                  <w:rFonts w:ascii="Cambria Math" w:eastAsia="PMingLiU" w:hAnsi="Cambria Math" w:cs="PMingLiU"/>
                </w:rPr>
                <m:t>2</m:t>
              </w:ins>
            </m:r>
          </m:sub>
        </m:sSub>
      </m:oMath>
      <w:ins w:id="86" w:author="SU FONG" w:date="2020-09-18T13:32:00Z">
        <w:r w:rsidR="002F53D9">
          <w:rPr>
            <w:rFonts w:ascii="PMingLiU" w:eastAsia="PMingLiU" w:hAnsi="PMingLiU" w:cs="PMingLiU"/>
            <w:lang w:val="en-US"/>
          </w:rPr>
          <w:t>,</w:t>
        </w:r>
      </w:ins>
      <m:oMath>
        <m:sSubSup>
          <m:sSubSupPr>
            <m:ctrlPr>
              <w:ins w:id="87" w:author="SU FONG" w:date="2020-09-18T13:32:00Z">
                <w:rPr>
                  <w:rFonts w:ascii="Cambria Math" w:eastAsia="PMingLiU" w:hAnsi="Cambria Math" w:cs="PMingLiU"/>
                  <w:i/>
                </w:rPr>
              </w:ins>
            </m:ctrlPr>
          </m:sSubSupPr>
          <m:e>
            <m:r>
              <w:ins w:id="88" w:author="SU FONG" w:date="2020-09-18T13:32:00Z">
                <w:rPr>
                  <w:rFonts w:ascii="Cambria Math" w:eastAsia="PMingLiU" w:hAnsi="Cambria Math" w:cs="PMingLiU"/>
                </w:rPr>
                <m:t>O</m:t>
              </w:ins>
            </m:r>
          </m:e>
          <m:sub>
            <m:r>
              <w:ins w:id="89" w:author="SU FONG" w:date="2020-09-18T13:32:00Z">
                <w:rPr>
                  <w:rFonts w:ascii="Cambria Math" w:eastAsia="PMingLiU" w:hAnsi="Cambria Math" w:cs="PMingLiU"/>
                </w:rPr>
                <m:t>2</m:t>
              </w:ins>
            </m:r>
          </m:sub>
          <m:sup>
            <m:r>
              <w:ins w:id="90" w:author="SU FONG" w:date="2020-09-18T13:32:00Z">
                <w:rPr>
                  <w:rFonts w:ascii="Cambria Math" w:eastAsia="PMingLiU" w:hAnsi="Cambria Math" w:cs="PMingLiU"/>
                </w:rPr>
                <m:t>'</m:t>
              </w:ins>
            </m:r>
          </m:sup>
        </m:sSubSup>
      </m:oMath>
      <w:ins w:id="91" w:author="SU FONG" w:date="2020-09-18T13:32:00Z">
        <w:r w:rsidR="002F53D9">
          <w:rPr>
            <w:rFonts w:ascii="PMingLiU" w:eastAsia="PMingLiU" w:hAnsi="PMingLiU" w:cs="PMingLiU"/>
            <w:lang w:val="en-US"/>
          </w:rPr>
          <w:t>,</w:t>
        </w:r>
      </w:ins>
      <m:oMath>
        <m:sSub>
          <m:sSubPr>
            <m:ctrlPr>
              <w:ins w:id="92" w:author="SU FONG" w:date="2020-09-18T13:32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93" w:author="SU FONG" w:date="2020-09-18T13:32:00Z">
                <w:rPr>
                  <w:rFonts w:ascii="Cambria Math" w:eastAsia="PMingLiU" w:hAnsi="Cambria Math" w:cs="PMingLiU"/>
                </w:rPr>
                <m:t>O</m:t>
              </w:ins>
            </m:r>
          </m:e>
          <m:sub>
            <m:r>
              <w:ins w:id="94" w:author="SU FONG" w:date="2020-09-18T13:32:00Z">
                <w:rPr>
                  <w:rFonts w:ascii="Cambria Math" w:eastAsia="PMingLiU" w:hAnsi="Cambria Math" w:cs="PMingLiU"/>
                </w:rPr>
                <m:t>3</m:t>
              </w:ins>
            </m:r>
          </m:sub>
        </m:sSub>
      </m:oMath>
      <w:ins w:id="95" w:author="SU FONG" w:date="2020-09-18T13:32:00Z">
        <w:r w:rsidR="002F53D9">
          <w:rPr>
            <w:rFonts w:ascii="PMingLiU" w:eastAsia="PMingLiU" w:hAnsi="PMingLiU" w:cs="PMingLiU"/>
            <w:lang w:val="en-US"/>
          </w:rPr>
          <w:t>,</w:t>
        </w:r>
      </w:ins>
      <m:oMath>
        <m:sSubSup>
          <m:sSubSupPr>
            <m:ctrlPr>
              <w:ins w:id="96" w:author="SU FONG" w:date="2020-09-18T13:32:00Z">
                <w:rPr>
                  <w:rFonts w:ascii="Cambria Math" w:eastAsia="PMingLiU" w:hAnsi="Cambria Math" w:cs="PMingLiU"/>
                  <w:i/>
                </w:rPr>
              </w:ins>
            </m:ctrlPr>
          </m:sSubSupPr>
          <m:e>
            <m:r>
              <w:ins w:id="97" w:author="SU FONG" w:date="2020-09-18T13:32:00Z">
                <w:rPr>
                  <w:rFonts w:ascii="Cambria Math" w:eastAsia="PMingLiU" w:hAnsi="Cambria Math" w:cs="PMingLiU"/>
                </w:rPr>
                <m:t>O</m:t>
              </w:ins>
            </m:r>
          </m:e>
          <m:sub>
            <m:r>
              <w:ins w:id="98" w:author="SU FONG" w:date="2020-09-18T13:32:00Z">
                <w:rPr>
                  <w:rFonts w:ascii="Cambria Math" w:eastAsia="PMingLiU" w:hAnsi="Cambria Math" w:cs="PMingLiU"/>
                </w:rPr>
                <m:t>3</m:t>
              </w:ins>
            </m:r>
          </m:sub>
          <m:sup>
            <m:r>
              <w:ins w:id="99" w:author="SU FONG" w:date="2020-09-18T13:32:00Z">
                <w:rPr>
                  <w:rFonts w:ascii="Cambria Math" w:eastAsia="PMingLiU" w:hAnsi="Cambria Math" w:cs="PMingLiU"/>
                </w:rPr>
                <m:t>'</m:t>
              </w:ins>
            </m:r>
          </m:sup>
        </m:sSubSup>
      </m:oMath>
      <w:ins w:id="100" w:author="SU FONG" w:date="2020-09-18T13:32:00Z">
        <w:r w:rsidR="002F53D9">
          <w:rPr>
            <w:rFonts w:ascii="PMingLiU" w:eastAsia="PMingLiU" w:hAnsi="PMingLiU" w:cs="PMingLiU"/>
            <w:lang w:val="en-US"/>
          </w:rPr>
          <w:t>,</w:t>
        </w:r>
      </w:ins>
      <m:oMath>
        <m:sSub>
          <m:sSubPr>
            <m:ctrlPr>
              <w:ins w:id="101" w:author="SU FONG" w:date="2020-09-18T13:32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102" w:author="SU FONG" w:date="2020-09-18T13:32:00Z">
                <w:rPr>
                  <w:rFonts w:ascii="Cambria Math" w:eastAsia="PMingLiU" w:hAnsi="Cambria Math" w:cs="PMingLiU"/>
                </w:rPr>
                <m:t>O</m:t>
              </w:ins>
            </m:r>
          </m:e>
          <m:sub>
            <m:r>
              <w:ins w:id="103" w:author="SU FONG" w:date="2020-09-18T13:32:00Z">
                <w:rPr>
                  <w:rFonts w:ascii="Cambria Math" w:eastAsia="PMingLiU" w:hAnsi="Cambria Math" w:cs="PMingLiU"/>
                </w:rPr>
                <m:t>4</m:t>
              </w:ins>
            </m:r>
          </m:sub>
        </m:sSub>
      </m:oMath>
      <w:ins w:id="104" w:author="SU FONG" w:date="2020-09-18T13:32:00Z">
        <w:r w:rsidR="002F53D9">
          <w:rPr>
            <w:rFonts w:ascii="PMingLiU" w:eastAsia="PMingLiU" w:hAnsi="PMingLiU" w:cs="PMingLiU"/>
            <w:lang w:val="en-US"/>
          </w:rPr>
          <w:t>,</w:t>
        </w:r>
      </w:ins>
      <m:oMath>
        <m:sSubSup>
          <m:sSubSupPr>
            <m:ctrlPr>
              <w:ins w:id="105" w:author="SU FONG" w:date="2020-09-18T13:32:00Z">
                <w:rPr>
                  <w:rFonts w:ascii="Cambria Math" w:eastAsia="PMingLiU" w:hAnsi="Cambria Math" w:cs="PMingLiU"/>
                  <w:i/>
                </w:rPr>
              </w:ins>
            </m:ctrlPr>
          </m:sSubSupPr>
          <m:e>
            <m:r>
              <w:ins w:id="106" w:author="SU FONG" w:date="2020-09-18T13:32:00Z">
                <w:rPr>
                  <w:rFonts w:ascii="Cambria Math" w:eastAsia="PMingLiU" w:hAnsi="Cambria Math" w:cs="PMingLiU"/>
                </w:rPr>
                <m:t>O</m:t>
              </w:ins>
            </m:r>
          </m:e>
          <m:sub>
            <m:r>
              <w:ins w:id="107" w:author="SU FONG" w:date="2020-09-18T13:32:00Z">
                <w:rPr>
                  <w:rFonts w:ascii="Cambria Math" w:eastAsia="PMingLiU" w:hAnsi="Cambria Math" w:cs="PMingLiU"/>
                </w:rPr>
                <m:t>4</m:t>
              </w:ins>
            </m:r>
          </m:sub>
          <m:sup>
            <m:r>
              <w:ins w:id="108" w:author="SU FONG" w:date="2020-09-18T13:32:00Z">
                <w:rPr>
                  <w:rFonts w:ascii="Cambria Math" w:eastAsia="PMingLiU" w:hAnsi="Cambria Math" w:cs="PMingLiU"/>
                </w:rPr>
                <m:t>'</m:t>
              </w:ins>
            </m:r>
          </m:sup>
        </m:sSubSup>
      </m:oMath>
    </w:p>
    <w:p w14:paraId="45B9758C" w14:textId="0B70A350" w:rsidR="009D241C" w:rsidRPr="005076ED" w:rsidRDefault="009D241C" w:rsidP="00A612FA">
      <w:pPr>
        <w:pStyle w:val="ListParagraph"/>
        <w:numPr>
          <w:ilvl w:val="0"/>
          <w:numId w:val="26"/>
        </w:numPr>
        <w:rPr>
          <w:ins w:id="109" w:author="SU FONG" w:date="2020-09-18T13:49:00Z"/>
          <w:rPrChange w:id="110" w:author="SU FONG" w:date="2020-09-18T13:49:00Z">
            <w:rPr>
              <w:ins w:id="111" w:author="SU FONG" w:date="2020-09-18T13:49:00Z"/>
              <w:rFonts w:ascii="PMingLiU" w:eastAsia="PMingLiU" w:hAnsi="PMingLiU" w:cs="PMingLiU"/>
            </w:rPr>
          </w:rPrChange>
        </w:rPr>
      </w:pPr>
      <w:ins w:id="112" w:author="SU FONG" w:date="2020-09-18T13:43:00Z">
        <w:r>
          <w:t>彈性材料相關座標</w:t>
        </w:r>
      </w:ins>
      <w:ins w:id="113" w:author="SU FONG" w:date="2020-09-18T13:44:00Z">
        <w:r w:rsidR="005076ED">
          <w:rPr>
            <w:rFonts w:hint="eastAsia"/>
          </w:rPr>
          <w:t>：</w:t>
        </w:r>
      </w:ins>
      <m:oMath>
        <m:sSub>
          <m:sSubPr>
            <m:ctrlPr>
              <w:ins w:id="114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115" w:author="SU FONG" w:date="2020-09-18T13:44:00Z">
                <w:rPr>
                  <w:rFonts w:ascii="Cambria Math" w:eastAsia="PMingLiU" w:hAnsi="Cambria Math" w:cs="PMingLiU"/>
                </w:rPr>
                <m:t>P</m:t>
              </w:ins>
            </m:r>
          </m:e>
          <m:sub>
            <m:r>
              <w:ins w:id="116" w:author="SU FONG" w:date="2020-09-18T13:44:00Z">
                <w:rPr>
                  <w:rFonts w:ascii="Cambria Math" w:eastAsia="PMingLiU" w:hAnsi="Cambria Math" w:cs="PMingLiU"/>
                </w:rPr>
                <m:t>1</m:t>
              </w:ins>
            </m:r>
          </m:sub>
        </m:sSub>
      </m:oMath>
      <w:ins w:id="117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>
          <m:sSubPr>
            <m:ctrlPr>
              <w:ins w:id="118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119" w:author="SU FONG" w:date="2020-09-18T13:44:00Z">
                <w:rPr>
                  <w:rFonts w:ascii="Cambria Math" w:eastAsia="PMingLiU" w:hAnsi="Cambria Math" w:cs="PMingLiU"/>
                </w:rPr>
                <m:t>P</m:t>
              </w:ins>
            </m:r>
          </m:e>
          <m:sub>
            <m:r>
              <w:ins w:id="120" w:author="SU FONG" w:date="2020-09-18T13:44:00Z">
                <w:rPr>
                  <w:rFonts w:ascii="Cambria Math" w:eastAsia="PMingLiU" w:hAnsi="Cambria Math" w:cs="PMingLiU"/>
                </w:rPr>
                <m:t>2</m:t>
              </w:ins>
            </m:r>
          </m:sub>
        </m:sSub>
      </m:oMath>
      <w:ins w:id="121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Sup>
          <m:sSubSupPr>
            <m:ctrlPr>
              <w:ins w:id="122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SupPr>
          <m:e>
            <m:r>
              <w:ins w:id="123" w:author="SU FONG" w:date="2020-09-18T13:44:00Z">
                <w:rPr>
                  <w:rFonts w:ascii="Cambria Math" w:eastAsia="PMingLiU" w:hAnsi="Cambria Math" w:cs="PMingLiU"/>
                </w:rPr>
                <m:t>P</m:t>
              </w:ins>
            </m:r>
          </m:e>
          <m:sub>
            <m:r>
              <w:ins w:id="124" w:author="SU FONG" w:date="2020-09-18T13:44:00Z">
                <w:rPr>
                  <w:rFonts w:ascii="Cambria Math" w:eastAsia="PMingLiU" w:hAnsi="Cambria Math" w:cs="PMingLiU"/>
                </w:rPr>
                <m:t>2</m:t>
              </w:ins>
            </m:r>
          </m:sub>
          <m:sup>
            <m:r>
              <w:ins w:id="125" w:author="SU FONG" w:date="2020-09-18T13:44:00Z">
                <w:rPr>
                  <w:rFonts w:ascii="Cambria Math" w:eastAsia="PMingLiU" w:hAnsi="Cambria Math" w:cs="PMingLiU"/>
                </w:rPr>
                <m:t>'</m:t>
              </w:ins>
            </m:r>
          </m:sup>
        </m:sSubSup>
      </m:oMath>
      <w:ins w:id="126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>
          <m:sSubPr>
            <m:ctrlPr>
              <w:ins w:id="127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128" w:author="SU FONG" w:date="2020-09-18T13:44:00Z">
                <w:rPr>
                  <w:rFonts w:ascii="Cambria Math" w:eastAsia="PMingLiU" w:hAnsi="Cambria Math" w:cs="PMingLiU"/>
                </w:rPr>
                <m:t>P</m:t>
              </w:ins>
            </m:r>
          </m:e>
          <m:sub>
            <m:r>
              <w:ins w:id="129" w:author="SU FONG" w:date="2020-09-18T13:44:00Z">
                <w:rPr>
                  <w:rFonts w:ascii="Cambria Math" w:eastAsia="PMingLiU" w:hAnsi="Cambria Math" w:cs="PMingLiU"/>
                </w:rPr>
                <m:t>3</m:t>
              </w:ins>
            </m:r>
          </m:sub>
        </m:sSub>
      </m:oMath>
      <w:ins w:id="130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Sup>
          <m:sSubSupPr>
            <m:ctrlPr>
              <w:ins w:id="131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SupPr>
          <m:e>
            <m:r>
              <w:ins w:id="132" w:author="SU FONG" w:date="2020-09-18T13:44:00Z">
                <w:rPr>
                  <w:rFonts w:ascii="Cambria Math" w:eastAsia="PMingLiU" w:hAnsi="Cambria Math" w:cs="PMingLiU"/>
                </w:rPr>
                <m:t>P</m:t>
              </w:ins>
            </m:r>
          </m:e>
          <m:sub>
            <m:r>
              <w:ins w:id="133" w:author="SU FONG" w:date="2020-09-18T13:44:00Z">
                <w:rPr>
                  <w:rFonts w:ascii="Cambria Math" w:eastAsia="PMingLiU" w:hAnsi="Cambria Math" w:cs="PMingLiU"/>
                </w:rPr>
                <m:t>3</m:t>
              </w:ins>
            </m:r>
          </m:sub>
          <m:sup>
            <m:r>
              <w:ins w:id="134" w:author="SU FONG" w:date="2020-09-18T13:44:00Z">
                <w:rPr>
                  <w:rFonts w:ascii="Cambria Math" w:eastAsia="PMingLiU" w:hAnsi="Cambria Math" w:cs="PMingLiU"/>
                </w:rPr>
                <m:t>'</m:t>
              </w:ins>
            </m:r>
          </m:sup>
        </m:sSubSup>
      </m:oMath>
      <w:ins w:id="135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>
          <m:sSubPr>
            <m:ctrlPr>
              <w:ins w:id="136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137" w:author="SU FONG" w:date="2020-09-18T13:44:00Z">
                <w:rPr>
                  <w:rFonts w:ascii="Cambria Math" w:eastAsia="PMingLiU" w:hAnsi="Cambria Math" w:cs="PMingLiU"/>
                </w:rPr>
                <m:t>P</m:t>
              </w:ins>
            </m:r>
          </m:e>
          <m:sub>
            <m:r>
              <w:ins w:id="138" w:author="SU FONG" w:date="2020-09-18T13:44:00Z">
                <w:rPr>
                  <w:rFonts w:ascii="Cambria Math" w:eastAsia="PMingLiU" w:hAnsi="Cambria Math" w:cs="PMingLiU"/>
                </w:rPr>
                <m:t>4</m:t>
              </w:ins>
            </m:r>
          </m:sub>
        </m:sSub>
      </m:oMath>
      <w:ins w:id="139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>
          <m:sSubPr>
            <m:ctrlPr>
              <w:ins w:id="140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141" w:author="SU FONG" w:date="2020-09-18T13:44:00Z">
                <w:rPr>
                  <w:rFonts w:ascii="Cambria Math" w:eastAsia="PMingLiU" w:hAnsi="Cambria Math" w:cs="PMingLiU"/>
                </w:rPr>
                <m:t>F</m:t>
              </w:ins>
            </m:r>
          </m:e>
          <m:sub>
            <m:r>
              <w:ins w:id="142" w:author="SU FONG" w:date="2020-09-18T13:44:00Z">
                <w:rPr>
                  <w:rFonts w:ascii="Cambria Math" w:eastAsia="PMingLiU" w:hAnsi="Cambria Math" w:cs="PMingLiU"/>
                </w:rPr>
                <m:t>1</m:t>
              </w:ins>
            </m:r>
          </m:sub>
        </m:sSub>
      </m:oMath>
      <w:ins w:id="143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Sup>
          <m:sSubSupPr>
            <m:ctrlPr>
              <w:ins w:id="144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SupPr>
          <m:e>
            <m:r>
              <w:ins w:id="145" w:author="SU FONG" w:date="2020-09-18T13:44:00Z">
                <w:rPr>
                  <w:rFonts w:ascii="Cambria Math" w:eastAsia="PMingLiU" w:hAnsi="Cambria Math" w:cs="PMingLiU"/>
                </w:rPr>
                <m:t>F</m:t>
              </w:ins>
            </m:r>
          </m:e>
          <m:sub>
            <m:r>
              <w:ins w:id="146" w:author="SU FONG" w:date="2020-09-18T13:44:00Z">
                <w:rPr>
                  <w:rFonts w:ascii="Cambria Math" w:eastAsia="PMingLiU" w:hAnsi="Cambria Math" w:cs="PMingLiU"/>
                </w:rPr>
                <m:t>1</m:t>
              </w:ins>
            </m:r>
          </m:sub>
          <m:sup>
            <m:r>
              <w:ins w:id="147" w:author="SU FONG" w:date="2020-09-18T13:44:00Z">
                <w:rPr>
                  <w:rFonts w:ascii="Cambria Math" w:eastAsia="PMingLiU" w:hAnsi="Cambria Math" w:cs="PMingLiU"/>
                </w:rPr>
                <m:t>'</m:t>
              </w:ins>
            </m:r>
          </m:sup>
        </m:sSubSup>
      </m:oMath>
      <w:ins w:id="148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>
          <m:sSubPr>
            <m:ctrlPr>
              <w:ins w:id="149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150" w:author="SU FONG" w:date="2020-09-18T13:44:00Z">
                <w:rPr>
                  <w:rFonts w:ascii="Cambria Math" w:eastAsia="PMingLiU" w:hAnsi="Cambria Math" w:cs="PMingLiU"/>
                </w:rPr>
                <m:t>F</m:t>
              </w:ins>
            </m:r>
          </m:e>
          <m:sub>
            <m:r>
              <w:ins w:id="151" w:author="SU FONG" w:date="2020-09-18T13:44:00Z">
                <w:rPr>
                  <w:rFonts w:ascii="Cambria Math" w:eastAsia="PMingLiU" w:hAnsi="Cambria Math" w:cs="PMingLiU"/>
                </w:rPr>
                <m:t>2</m:t>
              </w:ins>
            </m:r>
          </m:sub>
        </m:sSub>
      </m:oMath>
      <w:ins w:id="152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Sup>
          <m:sSubSupPr>
            <m:ctrlPr>
              <w:ins w:id="153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SupPr>
          <m:e>
            <m:r>
              <w:ins w:id="154" w:author="SU FONG" w:date="2020-09-18T13:44:00Z">
                <w:rPr>
                  <w:rFonts w:ascii="Cambria Math" w:eastAsia="PMingLiU" w:hAnsi="Cambria Math" w:cs="PMingLiU"/>
                </w:rPr>
                <m:t>F</m:t>
              </w:ins>
            </m:r>
          </m:e>
          <m:sub>
            <m:r>
              <w:ins w:id="155" w:author="SU FONG" w:date="2020-09-18T13:44:00Z">
                <w:rPr>
                  <w:rFonts w:ascii="Cambria Math" w:eastAsia="PMingLiU" w:hAnsi="Cambria Math" w:cs="PMingLiU"/>
                </w:rPr>
                <m:t>2</m:t>
              </w:ins>
            </m:r>
          </m:sub>
          <m:sup>
            <m:r>
              <w:ins w:id="156" w:author="SU FONG" w:date="2020-09-18T13:44:00Z">
                <w:rPr>
                  <w:rFonts w:ascii="Cambria Math" w:eastAsia="PMingLiU" w:hAnsi="Cambria Math" w:cs="PMingLiU"/>
                </w:rPr>
                <m:t>'</m:t>
              </w:ins>
            </m:r>
          </m:sup>
        </m:sSubSup>
      </m:oMath>
      <w:ins w:id="157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>
          <m:sSubPr>
            <m:ctrlPr>
              <w:ins w:id="158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159" w:author="SU FONG" w:date="2020-09-18T13:44:00Z">
                <w:rPr>
                  <w:rFonts w:ascii="Cambria Math" w:eastAsia="PMingLiU" w:hAnsi="Cambria Math" w:cs="PMingLiU"/>
                </w:rPr>
                <m:t>F</m:t>
              </w:ins>
            </m:r>
          </m:e>
          <m:sub>
            <m:r>
              <w:ins w:id="160" w:author="SU FONG" w:date="2020-09-18T13:44:00Z">
                <w:rPr>
                  <w:rFonts w:ascii="Cambria Math" w:eastAsia="PMingLiU" w:hAnsi="Cambria Math" w:cs="PMingLiU"/>
                </w:rPr>
                <m:t>3</m:t>
              </w:ins>
            </m:r>
          </m:sub>
        </m:sSub>
      </m:oMath>
      <w:ins w:id="161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Sup>
          <m:sSubSupPr>
            <m:ctrlPr>
              <w:ins w:id="162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SupPr>
          <m:e>
            <m:r>
              <w:ins w:id="163" w:author="SU FONG" w:date="2020-09-18T13:44:00Z">
                <w:rPr>
                  <w:rFonts w:ascii="Cambria Math" w:eastAsia="PMingLiU" w:hAnsi="Cambria Math" w:cs="PMingLiU"/>
                </w:rPr>
                <m:t>F</m:t>
              </w:ins>
            </m:r>
          </m:e>
          <m:sub>
            <m:r>
              <w:ins w:id="164" w:author="SU FONG" w:date="2020-09-18T13:44:00Z">
                <w:rPr>
                  <w:rFonts w:ascii="Cambria Math" w:eastAsia="PMingLiU" w:hAnsi="Cambria Math" w:cs="PMingLiU"/>
                </w:rPr>
                <m:t>3</m:t>
              </w:ins>
            </m:r>
          </m:sub>
          <m:sup>
            <m:r>
              <w:ins w:id="165" w:author="SU FONG" w:date="2020-09-18T13:44:00Z">
                <w:rPr>
                  <w:rFonts w:ascii="Cambria Math" w:eastAsia="PMingLiU" w:hAnsi="Cambria Math" w:cs="PMingLiU"/>
                </w:rPr>
                <m:t>'</m:t>
              </w:ins>
            </m:r>
          </m:sup>
        </m:sSubSup>
      </m:oMath>
      <w:ins w:id="166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>
          <m:sSubPr>
            <m:ctrlPr>
              <w:ins w:id="167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Pr>
          <m:e>
            <m:r>
              <w:ins w:id="168" w:author="SU FONG" w:date="2020-09-18T13:44:00Z">
                <w:rPr>
                  <w:rFonts w:ascii="Cambria Math" w:eastAsia="PMingLiU" w:hAnsi="Cambria Math" w:cs="PMingLiU"/>
                </w:rPr>
                <m:t>F</m:t>
              </w:ins>
            </m:r>
          </m:e>
          <m:sub>
            <m:r>
              <w:ins w:id="169" w:author="SU FONG" w:date="2020-09-18T13:44:00Z">
                <w:rPr>
                  <w:rFonts w:ascii="Cambria Math" w:eastAsia="PMingLiU" w:hAnsi="Cambria Math" w:cs="PMingLiU"/>
                </w:rPr>
                <m:t>4</m:t>
              </w:ins>
            </m:r>
          </m:sub>
        </m:sSub>
      </m:oMath>
      <w:ins w:id="170" w:author="SU FONG" w:date="2020-09-18T13:44:00Z">
        <w:r w:rsidR="005076ED">
          <w:rPr>
            <w:rFonts w:ascii="PMingLiU" w:eastAsia="PMingLiU" w:hAnsi="PMingLiU" w:cs="PMingLiU"/>
            <w:lang w:val="en-US"/>
          </w:rPr>
          <w:t>,</w:t>
        </w:r>
      </w:ins>
      <m:oMath>
        <m:sSubSup>
          <m:sSubSupPr>
            <m:ctrlPr>
              <w:ins w:id="171" w:author="SU FONG" w:date="2020-09-18T13:44:00Z">
                <w:rPr>
                  <w:rFonts w:ascii="Cambria Math" w:eastAsia="PMingLiU" w:hAnsi="Cambria Math" w:cs="PMingLiU"/>
                  <w:i/>
                </w:rPr>
              </w:ins>
            </m:ctrlPr>
          </m:sSubSupPr>
          <m:e>
            <m:r>
              <w:ins w:id="172" w:author="SU FONG" w:date="2020-09-18T13:44:00Z">
                <w:rPr>
                  <w:rFonts w:ascii="Cambria Math" w:eastAsia="PMingLiU" w:hAnsi="Cambria Math" w:cs="PMingLiU"/>
                </w:rPr>
                <m:t>F</m:t>
              </w:ins>
            </m:r>
          </m:e>
          <m:sub>
            <m:r>
              <w:ins w:id="173" w:author="SU FONG" w:date="2020-09-18T13:44:00Z">
                <w:rPr>
                  <w:rFonts w:ascii="Cambria Math" w:eastAsia="PMingLiU" w:hAnsi="Cambria Math" w:cs="PMingLiU"/>
                </w:rPr>
                <m:t>4</m:t>
              </w:ins>
            </m:r>
          </m:sub>
          <m:sup>
            <m:r>
              <w:ins w:id="174" w:author="SU FONG" w:date="2020-09-18T13:44:00Z">
                <w:rPr>
                  <w:rFonts w:ascii="Cambria Math" w:eastAsia="PMingLiU" w:hAnsi="Cambria Math" w:cs="PMingLiU"/>
                </w:rPr>
                <m:t>'</m:t>
              </w:ins>
            </m:r>
          </m:sup>
        </m:sSubSup>
      </m:oMath>
    </w:p>
    <w:p w14:paraId="7B35F120" w14:textId="008DF236" w:rsidR="005076ED" w:rsidRPr="00E00F25" w:rsidRDefault="00915F47" w:rsidP="00A612FA">
      <w:pPr>
        <w:pStyle w:val="ListParagraph"/>
        <w:numPr>
          <w:ilvl w:val="0"/>
          <w:numId w:val="26"/>
        </w:numPr>
        <w:rPr>
          <w:ins w:id="175" w:author="SU FONG" w:date="2020-09-18T16:59:00Z"/>
          <w:rPrChange w:id="176" w:author="SU FONG" w:date="2020-09-18T16:59:00Z">
            <w:rPr>
              <w:ins w:id="177" w:author="SU FONG" w:date="2020-09-18T16:59:00Z"/>
              <w:rFonts w:cs="PMingLiU"/>
              <w:lang w:val="en-US"/>
            </w:rPr>
          </w:rPrChange>
        </w:rPr>
      </w:pPr>
      <w:ins w:id="178" w:author="SU FONG" w:date="2020-09-18T13:49:00Z">
        <w:r>
          <w:rPr>
            <w:rFonts w:cs="PMingLiU"/>
          </w:rPr>
          <w:t>彈性</w:t>
        </w:r>
      </w:ins>
      <w:ins w:id="179" w:author="SU FONG" w:date="2020-09-18T13:50:00Z">
        <w:r>
          <w:rPr>
            <w:rFonts w:cs="PMingLiU"/>
          </w:rPr>
          <w:t>材料相關長度</w:t>
        </w:r>
        <w:r>
          <w:rPr>
            <w:rFonts w:cs="PMingLiU" w:hint="eastAsia"/>
          </w:rPr>
          <w:t>：</w:t>
        </w:r>
      </w:ins>
      <m:oMath>
        <m:sSub>
          <m:sSubPr>
            <m:ctrlPr>
              <w:ins w:id="180" w:author="SU FONG" w:date="2020-09-18T13:50:00Z">
                <w:rPr>
                  <w:rFonts w:ascii="Cambria Math" w:hAnsi="Cambria Math" w:cs="PMingLiU"/>
                  <w:i/>
                </w:rPr>
              </w:ins>
            </m:ctrlPr>
          </m:sSubPr>
          <m:e>
            <m:r>
              <w:ins w:id="181" w:author="SU FONG" w:date="2020-09-18T13:50:00Z">
                <w:rPr>
                  <w:rFonts w:ascii="Cambria Math" w:hAnsi="Cambria Math" w:cs="PMingLiU"/>
                </w:rPr>
                <m:t>L</m:t>
              </w:ins>
            </m:r>
          </m:e>
          <m:sub>
            <m:sSub>
              <m:sSubPr>
                <m:ctrlPr>
                  <w:ins w:id="182" w:author="SU FONG" w:date="2020-09-18T13:50:00Z">
                    <w:rPr>
                      <w:rFonts w:ascii="Cambria Math" w:hAnsi="Cambria Math" w:cs="PMingLiU"/>
                      <w:i/>
                    </w:rPr>
                  </w:ins>
                </m:ctrlPr>
              </m:sSubPr>
              <m:e>
                <m:r>
                  <w:ins w:id="183" w:author="SU FONG" w:date="2020-09-18T13:50:00Z">
                    <w:rPr>
                      <w:rFonts w:ascii="Cambria Math" w:hAnsi="Cambria Math" w:cs="PMingLiU"/>
                    </w:rPr>
                    <m:t>P</m:t>
                  </w:ins>
                </m:r>
              </m:e>
              <m:sub>
                <m:r>
                  <w:ins w:id="184" w:author="SU FONG" w:date="2020-09-18T13:50:00Z">
                    <w:rPr>
                      <w:rFonts w:ascii="Cambria Math" w:hAnsi="Cambria Math" w:cs="PMingLiU"/>
                    </w:rPr>
                    <m:t>1</m:t>
                  </w:ins>
                </m:r>
              </m:sub>
            </m:sSub>
            <m:sSub>
              <m:sSubPr>
                <m:ctrlPr>
                  <w:ins w:id="185" w:author="SU FONG" w:date="2020-09-18T13:50:00Z">
                    <w:rPr>
                      <w:rFonts w:ascii="Cambria Math" w:hAnsi="Cambria Math" w:cs="PMingLiU"/>
                      <w:i/>
                    </w:rPr>
                  </w:ins>
                </m:ctrlPr>
              </m:sSubPr>
              <m:e>
                <m:r>
                  <w:ins w:id="186" w:author="SU FONG" w:date="2020-09-18T13:50:00Z">
                    <w:rPr>
                      <w:rFonts w:ascii="Cambria Math" w:hAnsi="Cambria Math" w:cs="PMingLiU"/>
                    </w:rPr>
                    <m:t>P</m:t>
                  </w:ins>
                </m:r>
              </m:e>
              <m:sub>
                <m:r>
                  <w:ins w:id="187" w:author="SU FONG" w:date="2020-09-18T13:50:00Z">
                    <w:rPr>
                      <w:rFonts w:ascii="Cambria Math" w:hAnsi="Cambria Math" w:cs="PMingLiU"/>
                    </w:rPr>
                    <m:t>2</m:t>
                  </w:ins>
                </m:r>
              </m:sub>
            </m:sSub>
          </m:sub>
        </m:sSub>
      </m:oMath>
      <w:ins w:id="188" w:author="SU FONG" w:date="2020-09-18T13:50:00Z">
        <w:r>
          <w:rPr>
            <w:rFonts w:cs="PMingLiU"/>
            <w:lang w:val="en-US"/>
          </w:rPr>
          <w:t>,</w:t>
        </w:r>
      </w:ins>
      <m:oMath>
        <m:sSub>
          <m:sSubPr>
            <m:ctrlPr>
              <w:ins w:id="189" w:author="SU FONG" w:date="2020-09-18T13:50:00Z">
                <w:rPr>
                  <w:rFonts w:ascii="Cambria Math" w:hAnsi="Cambria Math" w:cs="PMingLiU"/>
                  <w:i/>
                  <w:lang w:val="en-US"/>
                </w:rPr>
              </w:ins>
            </m:ctrlPr>
          </m:sSubPr>
          <m:e>
            <m:r>
              <w:ins w:id="190" w:author="SU FONG" w:date="2020-09-18T13:50:00Z">
                <w:rPr>
                  <w:rFonts w:ascii="Cambria Math" w:hAnsi="Cambria Math" w:cs="PMingLiU"/>
                  <w:lang w:val="en-US"/>
                </w:rPr>
                <m:t>L</m:t>
              </w:ins>
            </m:r>
          </m:e>
          <m:sub>
            <m:sSub>
              <m:sSubPr>
                <m:ctrlPr>
                  <w:ins w:id="191" w:author="SU FONG" w:date="2020-09-18T13:50:00Z">
                    <w:rPr>
                      <w:rFonts w:ascii="Cambria Math" w:hAnsi="Cambria Math" w:cs="PMingLiU"/>
                      <w:i/>
                      <w:lang w:val="en-US"/>
                    </w:rPr>
                  </w:ins>
                </m:ctrlPr>
              </m:sSubPr>
              <m:e>
                <m:r>
                  <w:ins w:id="192" w:author="SU FONG" w:date="2020-09-18T13:50:00Z">
                    <w:rPr>
                      <w:rFonts w:ascii="Cambria Math" w:hAnsi="Cambria Math" w:cs="PMingLiU"/>
                      <w:lang w:val="en-US"/>
                    </w:rPr>
                    <m:t>P</m:t>
                  </w:ins>
                </m:r>
              </m:e>
              <m:sub>
                <m:r>
                  <w:ins w:id="193" w:author="SU FONG" w:date="2020-09-18T13:50:00Z">
                    <w:rPr>
                      <w:rFonts w:ascii="Cambria Math" w:hAnsi="Cambria Math" w:cs="PMingLiU"/>
                      <w:lang w:val="en-US"/>
                    </w:rPr>
                    <m:t>3</m:t>
                  </w:ins>
                </m:r>
              </m:sub>
            </m:sSub>
            <m:sSub>
              <m:sSubPr>
                <m:ctrlPr>
                  <w:ins w:id="194" w:author="SU FONG" w:date="2020-09-18T13:50:00Z">
                    <w:rPr>
                      <w:rFonts w:ascii="Cambria Math" w:hAnsi="Cambria Math" w:cs="PMingLiU"/>
                      <w:i/>
                      <w:lang w:val="en-US"/>
                    </w:rPr>
                  </w:ins>
                </m:ctrlPr>
              </m:sSubPr>
              <m:e>
                <m:r>
                  <w:ins w:id="195" w:author="SU FONG" w:date="2020-09-18T13:50:00Z">
                    <w:rPr>
                      <w:rFonts w:ascii="Cambria Math" w:hAnsi="Cambria Math" w:cs="PMingLiU"/>
                      <w:lang w:val="en-US"/>
                    </w:rPr>
                    <m:t>P</m:t>
                  </w:ins>
                </m:r>
              </m:e>
              <m:sub>
                <m:r>
                  <w:ins w:id="196" w:author="SU FONG" w:date="2020-09-18T13:50:00Z">
                    <w:rPr>
                      <w:rFonts w:ascii="Cambria Math" w:hAnsi="Cambria Math" w:cs="PMingLiU"/>
                      <w:lang w:val="en-US"/>
                    </w:rPr>
                    <m:t>4</m:t>
                  </w:ins>
                </m:r>
              </m:sub>
            </m:sSub>
          </m:sub>
        </m:sSub>
      </m:oMath>
      <w:ins w:id="197" w:author="SU FONG" w:date="2020-09-18T13:51:00Z">
        <w:r>
          <w:rPr>
            <w:rFonts w:cs="PMingLiU"/>
            <w:lang w:val="en-US"/>
          </w:rPr>
          <w:t>,</w:t>
        </w:r>
      </w:ins>
      <m:oMath>
        <m:sSub>
          <m:sSubPr>
            <m:ctrlPr>
              <w:ins w:id="198" w:author="SU FONG" w:date="2020-09-18T13:51:00Z">
                <w:rPr>
                  <w:rFonts w:ascii="Cambria Math" w:hAnsi="Cambria Math" w:cs="PMingLiU"/>
                  <w:i/>
                  <w:lang w:val="en-US"/>
                </w:rPr>
              </w:ins>
            </m:ctrlPr>
          </m:sSubPr>
          <m:e>
            <m:r>
              <w:ins w:id="199" w:author="SU FONG" w:date="2020-09-18T13:51:00Z">
                <w:rPr>
                  <w:rFonts w:ascii="Cambria Math" w:hAnsi="Cambria Math" w:cs="PMingLiU"/>
                  <w:lang w:val="en-US"/>
                </w:rPr>
                <m:t>L</m:t>
              </w:ins>
            </m:r>
          </m:e>
          <m:sub>
            <m:sSub>
              <m:sSubPr>
                <m:ctrlPr>
                  <w:ins w:id="200" w:author="SU FONG" w:date="2020-09-18T13:51:00Z">
                    <w:rPr>
                      <w:rFonts w:ascii="Cambria Math" w:hAnsi="Cambria Math" w:cs="PMingLiU"/>
                      <w:i/>
                      <w:lang w:val="en-US"/>
                    </w:rPr>
                  </w:ins>
                </m:ctrlPr>
              </m:sSubPr>
              <m:e>
                <m:r>
                  <w:ins w:id="201" w:author="SU FONG" w:date="2020-09-18T13:51:00Z">
                    <w:rPr>
                      <w:rFonts w:ascii="Cambria Math" w:hAnsi="Cambria Math" w:cs="PMingLiU"/>
                      <w:lang w:val="en-US"/>
                    </w:rPr>
                    <m:t>O</m:t>
                  </w:ins>
                </m:r>
              </m:e>
              <m:sub>
                <m:r>
                  <w:ins w:id="202" w:author="SU FONG" w:date="2020-09-18T13:51:00Z">
                    <w:rPr>
                      <w:rFonts w:ascii="Cambria Math" w:hAnsi="Cambria Math" w:cs="PMingLiU"/>
                      <w:lang w:val="en-US"/>
                    </w:rPr>
                    <m:t>1</m:t>
                  </w:ins>
                </m:r>
              </m:sub>
            </m:sSub>
            <m:sSub>
              <m:sSubPr>
                <m:ctrlPr>
                  <w:ins w:id="203" w:author="SU FONG" w:date="2020-09-18T13:51:00Z">
                    <w:rPr>
                      <w:rFonts w:ascii="Cambria Math" w:hAnsi="Cambria Math" w:cs="PMingLiU"/>
                      <w:i/>
                      <w:lang w:val="en-US"/>
                    </w:rPr>
                  </w:ins>
                </m:ctrlPr>
              </m:sSubPr>
              <m:e>
                <m:r>
                  <w:ins w:id="204" w:author="SU FONG" w:date="2020-09-18T13:51:00Z">
                    <w:rPr>
                      <w:rFonts w:ascii="Cambria Math" w:hAnsi="Cambria Math" w:cs="PMingLiU"/>
                      <w:lang w:val="en-US"/>
                    </w:rPr>
                    <m:t>F</m:t>
                  </w:ins>
                </m:r>
              </m:e>
              <m:sub>
                <m:r>
                  <w:ins w:id="205" w:author="SU FONG" w:date="2020-09-18T13:51:00Z">
                    <w:rPr>
                      <w:rFonts w:ascii="Cambria Math" w:hAnsi="Cambria Math" w:cs="PMingLiU"/>
                      <w:lang w:val="en-US"/>
                    </w:rPr>
                    <m:t>1</m:t>
                  </w:ins>
                </m:r>
              </m:sub>
            </m:sSub>
          </m:sub>
        </m:sSub>
      </m:oMath>
      <w:ins w:id="206" w:author="SU FONG" w:date="2020-09-18T13:51:00Z">
        <w:r>
          <w:rPr>
            <w:rFonts w:cs="PMingLiU"/>
            <w:lang w:val="en-US"/>
          </w:rPr>
          <w:t>,</w:t>
        </w:r>
      </w:ins>
      <m:oMath>
        <m:sSub>
          <m:sSubPr>
            <m:ctrlPr>
              <w:ins w:id="207" w:author="SU FONG" w:date="2020-09-18T13:51:00Z">
                <w:rPr>
                  <w:rFonts w:ascii="Cambria Math" w:hAnsi="Cambria Math" w:cs="PMingLiU"/>
                  <w:i/>
                  <w:lang w:val="en-US"/>
                </w:rPr>
              </w:ins>
            </m:ctrlPr>
          </m:sSubPr>
          <m:e>
            <m:r>
              <w:ins w:id="208" w:author="SU FONG" w:date="2020-09-18T13:51:00Z">
                <w:rPr>
                  <w:rFonts w:ascii="Cambria Math" w:hAnsi="Cambria Math" w:cs="PMingLiU"/>
                  <w:lang w:val="en-US"/>
                </w:rPr>
                <m:t>L</m:t>
              </w:ins>
            </m:r>
          </m:e>
          <m:sub>
            <m:sSub>
              <m:sSubPr>
                <m:ctrlPr>
                  <w:ins w:id="209" w:author="SU FONG" w:date="2020-09-18T13:51:00Z">
                    <w:rPr>
                      <w:rFonts w:ascii="Cambria Math" w:hAnsi="Cambria Math" w:cs="PMingLiU"/>
                      <w:i/>
                      <w:lang w:val="en-US"/>
                    </w:rPr>
                  </w:ins>
                </m:ctrlPr>
              </m:sSubPr>
              <m:e>
                <m:r>
                  <w:ins w:id="210" w:author="SU FONG" w:date="2020-09-18T13:51:00Z">
                    <w:rPr>
                      <w:rFonts w:ascii="Cambria Math" w:hAnsi="Cambria Math" w:cs="PMingLiU"/>
                      <w:lang w:val="en-US"/>
                    </w:rPr>
                    <m:t>O</m:t>
                  </w:ins>
                </m:r>
              </m:e>
              <m:sub>
                <m:r>
                  <w:ins w:id="211" w:author="SU FONG" w:date="2020-09-18T13:51:00Z">
                    <w:rPr>
                      <w:rFonts w:ascii="Cambria Math" w:hAnsi="Cambria Math" w:cs="PMingLiU"/>
                      <w:lang w:val="en-US"/>
                    </w:rPr>
                    <m:t>2</m:t>
                  </w:ins>
                </m:r>
              </m:sub>
            </m:sSub>
            <m:sSub>
              <m:sSubPr>
                <m:ctrlPr>
                  <w:ins w:id="212" w:author="SU FONG" w:date="2020-09-18T13:51:00Z">
                    <w:rPr>
                      <w:rFonts w:ascii="Cambria Math" w:hAnsi="Cambria Math" w:cs="PMingLiU"/>
                      <w:i/>
                      <w:lang w:val="en-US"/>
                    </w:rPr>
                  </w:ins>
                </m:ctrlPr>
              </m:sSubPr>
              <m:e>
                <m:r>
                  <w:ins w:id="213" w:author="SU FONG" w:date="2020-09-18T13:51:00Z">
                    <w:rPr>
                      <w:rFonts w:ascii="Cambria Math" w:hAnsi="Cambria Math" w:cs="PMingLiU"/>
                      <w:lang w:val="en-US"/>
                    </w:rPr>
                    <m:t>F</m:t>
                  </w:ins>
                </m:r>
              </m:e>
              <m:sub>
                <m:r>
                  <w:ins w:id="214" w:author="SU FONG" w:date="2020-09-18T13:51:00Z">
                    <w:rPr>
                      <w:rFonts w:ascii="Cambria Math" w:hAnsi="Cambria Math" w:cs="PMingLiU"/>
                      <w:lang w:val="en-US"/>
                    </w:rPr>
                    <m:t>2</m:t>
                  </w:ins>
                </m:r>
              </m:sub>
            </m:sSub>
          </m:sub>
        </m:sSub>
      </m:oMath>
      <w:ins w:id="215" w:author="SU FONG" w:date="2020-09-18T13:51:00Z">
        <w:r>
          <w:rPr>
            <w:rFonts w:cs="PMingLiU"/>
            <w:lang w:val="en-US"/>
          </w:rPr>
          <w:t>,</w:t>
        </w:r>
      </w:ins>
      <m:oMath>
        <m:sSub>
          <m:sSubPr>
            <m:ctrlPr>
              <w:ins w:id="216" w:author="SU FONG" w:date="2020-09-18T13:51:00Z">
                <w:rPr>
                  <w:rFonts w:ascii="Cambria Math" w:hAnsi="Cambria Math" w:cs="PMingLiU"/>
                  <w:i/>
                  <w:lang w:val="en-US"/>
                </w:rPr>
              </w:ins>
            </m:ctrlPr>
          </m:sSubPr>
          <m:e>
            <m:r>
              <w:ins w:id="217" w:author="SU FONG" w:date="2020-09-18T13:51:00Z">
                <w:rPr>
                  <w:rFonts w:ascii="Cambria Math" w:hAnsi="Cambria Math" w:cs="PMingLiU"/>
                  <w:lang w:val="en-US"/>
                </w:rPr>
                <m:t>L</m:t>
              </w:ins>
            </m:r>
          </m:e>
          <m:sub>
            <m:sSubSup>
              <m:sSubSupPr>
                <m:ctrlPr>
                  <w:ins w:id="218" w:author="SU FONG" w:date="2020-09-18T13:52:00Z">
                    <w:rPr>
                      <w:rFonts w:ascii="Cambria Math" w:hAnsi="Cambria Math" w:cs="PMingLiU"/>
                      <w:i/>
                      <w:lang w:val="en-US"/>
                    </w:rPr>
                  </w:ins>
                </m:ctrlPr>
              </m:sSubSupPr>
              <m:e>
                <m:r>
                  <w:ins w:id="219" w:author="SU FONG" w:date="2020-09-18T13:52:00Z">
                    <w:rPr>
                      <w:rFonts w:ascii="Cambria Math" w:hAnsi="Cambria Math" w:cs="PMingLiU"/>
                      <w:lang w:val="en-US"/>
                    </w:rPr>
                    <m:t>O</m:t>
                  </w:ins>
                </m:r>
              </m:e>
              <m:sub>
                <m:r>
                  <w:ins w:id="220" w:author="SU FONG" w:date="2020-09-18T13:52:00Z">
                    <w:rPr>
                      <w:rFonts w:ascii="Cambria Math" w:hAnsi="Cambria Math" w:cs="PMingLiU"/>
                      <w:lang w:val="en-US"/>
                    </w:rPr>
                    <m:t>3</m:t>
                  </w:ins>
                </m:r>
              </m:sub>
              <m:sup>
                <m:r>
                  <w:ins w:id="221" w:author="SU FONG" w:date="2020-09-18T13:52:00Z">
                    <w:rPr>
                      <w:rFonts w:ascii="Cambria Math" w:hAnsi="Cambria Math" w:cs="PMingLiU"/>
                      <w:lang w:val="en-US"/>
                    </w:rPr>
                    <m:t>'</m:t>
                  </w:ins>
                </m:r>
              </m:sup>
            </m:sSubSup>
            <m:sSubSup>
              <m:sSubSupPr>
                <m:ctrlPr>
                  <w:ins w:id="222" w:author="SU FONG" w:date="2020-09-18T13:52:00Z">
                    <w:rPr>
                      <w:rFonts w:ascii="Cambria Math" w:hAnsi="Cambria Math" w:cs="PMingLiU"/>
                      <w:i/>
                      <w:lang w:val="en-US"/>
                    </w:rPr>
                  </w:ins>
                </m:ctrlPr>
              </m:sSubSupPr>
              <m:e>
                <m:r>
                  <w:ins w:id="223" w:author="SU FONG" w:date="2020-09-18T13:52:00Z">
                    <w:rPr>
                      <w:rFonts w:ascii="Cambria Math" w:hAnsi="Cambria Math" w:cs="PMingLiU"/>
                      <w:lang w:val="en-US"/>
                    </w:rPr>
                    <m:t>F</m:t>
                  </w:ins>
                </m:r>
              </m:e>
              <m:sub>
                <m:r>
                  <w:ins w:id="224" w:author="SU FONG" w:date="2020-09-18T13:52:00Z">
                    <w:rPr>
                      <w:rFonts w:ascii="Cambria Math" w:hAnsi="Cambria Math" w:cs="PMingLiU"/>
                      <w:lang w:val="en-US"/>
                    </w:rPr>
                    <m:t>3</m:t>
                  </w:ins>
                </m:r>
              </m:sub>
              <m:sup>
                <m:r>
                  <w:ins w:id="225" w:author="SU FONG" w:date="2020-09-18T13:52:00Z">
                    <w:rPr>
                      <w:rFonts w:ascii="Cambria Math" w:hAnsi="Cambria Math" w:cs="PMingLiU"/>
                      <w:lang w:val="en-US"/>
                    </w:rPr>
                    <m:t>'</m:t>
                  </w:ins>
                </m:r>
              </m:sup>
            </m:sSubSup>
          </m:sub>
        </m:sSub>
      </m:oMath>
      <w:ins w:id="226" w:author="SU FONG" w:date="2020-09-18T13:52:00Z">
        <w:r>
          <w:rPr>
            <w:rFonts w:cs="PMingLiU"/>
            <w:lang w:val="en-US"/>
          </w:rPr>
          <w:t>,</w:t>
        </w:r>
      </w:ins>
      <m:oMath>
        <m:sSub>
          <m:sSubPr>
            <m:ctrlPr>
              <w:ins w:id="227" w:author="SU FONG" w:date="2020-09-18T13:52:00Z">
                <w:rPr>
                  <w:rFonts w:ascii="Cambria Math" w:hAnsi="Cambria Math" w:cs="PMingLiU"/>
                  <w:i/>
                  <w:lang w:val="en-US"/>
                </w:rPr>
              </w:ins>
            </m:ctrlPr>
          </m:sSubPr>
          <m:e>
            <m:r>
              <w:ins w:id="228" w:author="SU FONG" w:date="2020-09-18T13:52:00Z">
                <w:rPr>
                  <w:rFonts w:ascii="Cambria Math" w:hAnsi="Cambria Math" w:cs="PMingLiU"/>
                  <w:lang w:val="en-US"/>
                </w:rPr>
                <m:t>L</m:t>
              </w:ins>
            </m:r>
          </m:e>
          <m:sub>
            <m:sSubSup>
              <m:sSubSupPr>
                <m:ctrlPr>
                  <w:ins w:id="229" w:author="SU FONG" w:date="2020-09-18T13:52:00Z">
                    <w:rPr>
                      <w:rFonts w:ascii="Cambria Math" w:hAnsi="Cambria Math" w:cs="PMingLiU"/>
                      <w:i/>
                      <w:lang w:val="en-US"/>
                    </w:rPr>
                  </w:ins>
                </m:ctrlPr>
              </m:sSubSupPr>
              <m:e>
                <m:r>
                  <w:ins w:id="230" w:author="SU FONG" w:date="2020-09-18T13:52:00Z">
                    <w:rPr>
                      <w:rFonts w:ascii="Cambria Math" w:hAnsi="Cambria Math" w:cs="PMingLiU"/>
                      <w:lang w:val="en-US"/>
                    </w:rPr>
                    <m:t>O</m:t>
                  </w:ins>
                </m:r>
              </m:e>
              <m:sub>
                <m:r>
                  <w:ins w:id="231" w:author="SU FONG" w:date="2020-09-18T13:52:00Z">
                    <w:rPr>
                      <w:rFonts w:ascii="Cambria Math" w:hAnsi="Cambria Math" w:cs="PMingLiU"/>
                      <w:lang w:val="en-US"/>
                    </w:rPr>
                    <m:t>4</m:t>
                  </w:ins>
                </m:r>
              </m:sub>
              <m:sup>
                <m:r>
                  <w:ins w:id="232" w:author="SU FONG" w:date="2020-09-18T13:52:00Z">
                    <w:rPr>
                      <w:rFonts w:ascii="Cambria Math" w:hAnsi="Cambria Math" w:cs="PMingLiU"/>
                      <w:lang w:val="en-US"/>
                    </w:rPr>
                    <m:t>'</m:t>
                  </w:ins>
                </m:r>
              </m:sup>
            </m:sSubSup>
            <m:sSubSup>
              <m:sSubSupPr>
                <m:ctrlPr>
                  <w:ins w:id="233" w:author="SU FONG" w:date="2020-09-18T13:52:00Z">
                    <w:rPr>
                      <w:rFonts w:ascii="Cambria Math" w:hAnsi="Cambria Math" w:cs="PMingLiU"/>
                      <w:i/>
                      <w:lang w:val="en-US"/>
                    </w:rPr>
                  </w:ins>
                </m:ctrlPr>
              </m:sSubSupPr>
              <m:e>
                <m:r>
                  <w:ins w:id="234" w:author="SU FONG" w:date="2020-09-18T13:52:00Z">
                    <w:rPr>
                      <w:rFonts w:ascii="Cambria Math" w:hAnsi="Cambria Math" w:cs="PMingLiU"/>
                      <w:lang w:val="en-US"/>
                    </w:rPr>
                    <m:t>F</m:t>
                  </w:ins>
                </m:r>
              </m:e>
              <m:sub>
                <m:r>
                  <w:ins w:id="235" w:author="SU FONG" w:date="2020-09-18T13:52:00Z">
                    <w:rPr>
                      <w:rFonts w:ascii="Cambria Math" w:hAnsi="Cambria Math" w:cs="PMingLiU"/>
                      <w:lang w:val="en-US"/>
                    </w:rPr>
                    <m:t>4</m:t>
                  </w:ins>
                </m:r>
              </m:sub>
              <m:sup>
                <m:r>
                  <w:ins w:id="236" w:author="SU FONG" w:date="2020-09-18T13:52:00Z">
                    <w:rPr>
                      <w:rFonts w:ascii="Cambria Math" w:hAnsi="Cambria Math" w:cs="PMingLiU"/>
                      <w:lang w:val="en-US"/>
                    </w:rPr>
                    <m:t>'</m:t>
                  </w:ins>
                </m:r>
              </m:sup>
            </m:sSubSup>
          </m:sub>
        </m:sSub>
      </m:oMath>
    </w:p>
    <w:p w14:paraId="6091B4B7" w14:textId="1B6A2CD6" w:rsidR="00E00F25" w:rsidRPr="002F53D9" w:rsidRDefault="00E00F25" w:rsidP="00767ED0">
      <w:pPr>
        <w:pStyle w:val="ListParagraph"/>
        <w:numPr>
          <w:ilvl w:val="0"/>
          <w:numId w:val="26"/>
        </w:numPr>
        <w:rPr>
          <w:ins w:id="237" w:author="SU FONG" w:date="2020-09-18T13:33:00Z"/>
          <w:rPrChange w:id="238" w:author="SU FONG" w:date="2020-09-18T13:33:00Z">
            <w:rPr>
              <w:ins w:id="239" w:author="SU FONG" w:date="2020-09-18T13:33:00Z"/>
              <w:rFonts w:ascii="PMingLiU" w:eastAsia="PMingLiU" w:hAnsi="PMingLiU" w:cs="PMingLiU"/>
            </w:rPr>
          </w:rPrChange>
        </w:rPr>
      </w:pPr>
      <w:ins w:id="240" w:author="SU FONG" w:date="2020-09-18T16:59:00Z">
        <w:r>
          <w:t>角度</w:t>
        </w:r>
        <w:r>
          <w:rPr>
            <w:rFonts w:hint="eastAsia"/>
          </w:rPr>
          <w:t>：</w:t>
        </w:r>
      </w:ins>
      <m:oMath>
        <m:sSub>
          <m:sSubPr>
            <m:ctrlPr>
              <w:ins w:id="241" w:author="SU FONG" w:date="2020-09-18T16:59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242" w:author="SU FONG" w:date="2020-09-18T16:59:00Z">
                <w:rPr>
                  <w:rFonts w:ascii="Cambria Math" w:hAnsi="Cambria Math"/>
                </w:rPr>
                <m:t>φ</m:t>
              </w:ins>
            </m:r>
          </m:e>
          <m:sub>
            <m:r>
              <w:ins w:id="243" w:author="SU FONG" w:date="2020-09-18T16:59:00Z">
                <w:rPr>
                  <w:rFonts w:ascii="Cambria Math" w:hAnsi="Cambria Math"/>
                </w:rPr>
                <m:t>1</m:t>
              </w:ins>
            </m:r>
          </m:sub>
        </m:sSub>
      </m:oMath>
      <w:ins w:id="244" w:author="SU FONG" w:date="2020-09-18T16:59:00Z">
        <w:r>
          <w:rPr>
            <w:lang w:val="en-US"/>
          </w:rPr>
          <w:t>,</w:t>
        </w:r>
      </w:ins>
      <m:oMath>
        <m:sSub>
          <m:sSubPr>
            <m:ctrlPr>
              <w:ins w:id="245" w:author="SU FONG" w:date="2020-09-18T16:59:00Z">
                <w:rPr>
                  <w:rFonts w:ascii="Cambria Math" w:hAnsi="Cambria Math"/>
                  <w:i/>
                  <w:lang w:val="en-US"/>
                </w:rPr>
              </w:ins>
            </m:ctrlPr>
          </m:sSubPr>
          <m:e>
            <m:r>
              <w:ins w:id="246" w:author="SU FONG" w:date="2020-09-18T16:59:00Z">
                <w:rPr>
                  <w:rFonts w:ascii="Cambria Math" w:hAnsi="Cambria Math"/>
                  <w:lang w:val="en-US"/>
                </w:rPr>
                <m:t>φ</m:t>
              </w:ins>
            </m:r>
          </m:e>
          <m:sub>
            <m:r>
              <w:ins w:id="247" w:author="SU FONG" w:date="2020-09-18T16:59:00Z">
                <w:rPr>
                  <w:rFonts w:ascii="Cambria Math" w:hAnsi="Cambria Math"/>
                  <w:lang w:val="en-US"/>
                </w:rPr>
                <m:t>2</m:t>
              </w:ins>
            </m:r>
          </m:sub>
        </m:sSub>
      </m:oMath>
    </w:p>
    <w:p w14:paraId="72F162C9" w14:textId="74627B08" w:rsidR="002F53D9" w:rsidRDefault="005076ED" w:rsidP="00A612FA">
      <w:pPr>
        <w:pStyle w:val="ListParagraph"/>
        <w:numPr>
          <w:ilvl w:val="0"/>
          <w:numId w:val="26"/>
        </w:numPr>
        <w:rPr>
          <w:ins w:id="248" w:author="SU FONG" w:date="2020-09-18T13:53:00Z"/>
        </w:rPr>
      </w:pPr>
      <w:ins w:id="249" w:author="SU FONG" w:date="2020-09-18T13:44:00Z">
        <w:r>
          <w:t>桿件</w:t>
        </w:r>
      </w:ins>
      <w:ins w:id="250" w:author="SU FONG" w:date="2020-09-18T13:33:00Z">
        <w:r w:rsidR="002F53D9">
          <w:t>質心座標</w:t>
        </w:r>
        <w:r w:rsidR="002F53D9">
          <w:rPr>
            <w:rFonts w:hint="eastAsia"/>
          </w:rPr>
          <w:t>：</w:t>
        </w:r>
      </w:ins>
      <m:oMath>
        <m:sSub>
          <m:sSubPr>
            <m:ctrlPr>
              <w:ins w:id="251" w:author="SU FONG" w:date="2020-09-18T13:40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252" w:author="SU FONG" w:date="2020-09-18T13:40:00Z">
                <w:rPr>
                  <w:rFonts w:ascii="Cambria Math" w:hAnsi="Cambria Math"/>
                </w:rPr>
                <m:t>m</m:t>
              </w:ins>
            </m:r>
          </m:e>
          <m:sub>
            <m:sSub>
              <m:sSubPr>
                <m:ctrlPr>
                  <w:ins w:id="253" w:author="SU FONG" w:date="2020-09-18T13:40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254" w:author="SU FONG" w:date="2020-09-18T13:40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255" w:author="SU FONG" w:date="2020-09-18T13:40:00Z">
                    <w:rPr>
                      <w:rFonts w:ascii="Cambria Math" w:hAnsi="Cambria Math"/>
                    </w:rPr>
                    <m:t>1</m:t>
                  </w:ins>
                </m:r>
              </m:sub>
            </m:sSub>
            <m:sSubSup>
              <m:sSubSupPr>
                <m:ctrlPr>
                  <w:ins w:id="256" w:author="SU FONG" w:date="2020-09-18T13:40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257" w:author="SU FONG" w:date="2020-09-18T13:40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258" w:author="SU FONG" w:date="2020-09-18T13:40:00Z">
                    <w:rPr>
                      <w:rFonts w:ascii="Cambria Math" w:hAnsi="Cambria Math"/>
                    </w:rPr>
                    <m:t>1</m:t>
                  </w:ins>
                </m:r>
              </m:sub>
              <m:sup>
                <m:r>
                  <w:ins w:id="259" w:author="SU FONG" w:date="2020-09-18T13:40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</m:sub>
        </m:sSub>
      </m:oMath>
      <w:ins w:id="260" w:author="SU FONG" w:date="2020-09-18T13:40:00Z">
        <w:r w:rsidR="009D241C">
          <w:rPr>
            <w:lang w:val="en-US"/>
          </w:rPr>
          <w:t>,</w:t>
        </w:r>
      </w:ins>
      <m:oMath>
        <m:r>
          <w:ins w:id="261" w:author="SU FONG" w:date="2020-09-18T13:41:00Z">
            <w:rPr>
              <w:rFonts w:ascii="Cambria Math" w:hAnsi="Cambria Math"/>
            </w:rPr>
            <m:t xml:space="preserve"> </m:t>
          </w:ins>
        </m:r>
        <m:sSub>
          <m:sSubPr>
            <m:ctrlPr>
              <w:ins w:id="262" w:author="SU FONG" w:date="2020-09-18T13:41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263" w:author="SU FONG" w:date="2020-09-18T13:41:00Z">
                <w:rPr>
                  <w:rFonts w:ascii="Cambria Math" w:hAnsi="Cambria Math"/>
                </w:rPr>
                <m:t>m</m:t>
              </w:ins>
            </m:r>
          </m:e>
          <m:sub>
            <m:sSub>
              <m:sSubPr>
                <m:ctrlPr>
                  <w:ins w:id="264" w:author="SU FONG" w:date="2020-09-18T13:41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265" w:author="SU FONG" w:date="2020-09-18T13:41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266" w:author="SU FONG" w:date="2020-09-18T13:41:00Z">
                    <w:rPr>
                      <w:rFonts w:ascii="Cambria Math" w:hAnsi="Cambria Math"/>
                    </w:rPr>
                    <m:t>2</m:t>
                  </w:ins>
                </m:r>
              </m:sub>
            </m:sSub>
            <m:sSubSup>
              <m:sSubSupPr>
                <m:ctrlPr>
                  <w:ins w:id="267" w:author="SU FONG" w:date="2020-09-18T13:41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268" w:author="SU FONG" w:date="2020-09-18T13:41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269" w:author="SU FONG" w:date="2020-09-18T13:41:00Z">
                    <w:rPr>
                      <w:rFonts w:ascii="Cambria Math" w:hAnsi="Cambria Math"/>
                    </w:rPr>
                    <m:t>2</m:t>
                  </w:ins>
                </m:r>
              </m:sub>
              <m:sup>
                <m:r>
                  <w:ins w:id="270" w:author="SU FONG" w:date="2020-09-18T13:41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</m:sub>
        </m:sSub>
      </m:oMath>
      <w:ins w:id="271" w:author="SU FONG" w:date="2020-09-18T13:41:00Z">
        <w:r w:rsidR="009D241C">
          <w:rPr>
            <w:lang w:val="en-US"/>
          </w:rPr>
          <w:t>,</w:t>
        </w:r>
      </w:ins>
      <m:oMath>
        <m:r>
          <w:ins w:id="272" w:author="SU FONG" w:date="2020-09-18T13:41:00Z">
            <w:rPr>
              <w:rFonts w:ascii="Cambria Math" w:hAnsi="Cambria Math"/>
            </w:rPr>
            <m:t xml:space="preserve"> </m:t>
          </w:ins>
        </m:r>
        <m:sSub>
          <m:sSubPr>
            <m:ctrlPr>
              <w:ins w:id="273" w:author="SU FONG" w:date="2020-09-18T13:41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274" w:author="SU FONG" w:date="2020-09-18T13:41:00Z">
                <w:rPr>
                  <w:rFonts w:ascii="Cambria Math" w:hAnsi="Cambria Math"/>
                </w:rPr>
                <m:t>m</m:t>
              </w:ins>
            </m:r>
          </m:e>
          <m:sub>
            <m:sSub>
              <m:sSubPr>
                <m:ctrlPr>
                  <w:ins w:id="275" w:author="SU FONG" w:date="2020-09-18T13:41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276" w:author="SU FONG" w:date="2020-09-18T13:41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277" w:author="SU FONG" w:date="2020-09-18T13:41:00Z">
                    <w:rPr>
                      <w:rFonts w:ascii="Cambria Math" w:hAnsi="Cambria Math"/>
                    </w:rPr>
                    <m:t>3</m:t>
                  </w:ins>
                </m:r>
              </m:sub>
            </m:sSub>
            <m:sSubSup>
              <m:sSubSupPr>
                <m:ctrlPr>
                  <w:ins w:id="278" w:author="SU FONG" w:date="2020-09-18T13:41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279" w:author="SU FONG" w:date="2020-09-18T13:41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280" w:author="SU FONG" w:date="2020-09-18T13:41:00Z">
                    <w:rPr>
                      <w:rFonts w:ascii="Cambria Math" w:hAnsi="Cambria Math"/>
                    </w:rPr>
                    <m:t>3</m:t>
                  </w:ins>
                </m:r>
              </m:sub>
              <m:sup>
                <m:r>
                  <w:ins w:id="281" w:author="SU FONG" w:date="2020-09-18T13:41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</m:sub>
        </m:sSub>
      </m:oMath>
      <w:ins w:id="282" w:author="SU FONG" w:date="2020-09-18T13:41:00Z">
        <w:r w:rsidR="009D241C">
          <w:rPr>
            <w:lang w:val="en-US"/>
          </w:rPr>
          <w:t>,</w:t>
        </w:r>
      </w:ins>
      <m:oMath>
        <m:r>
          <w:ins w:id="283" w:author="SU FONG" w:date="2020-09-18T13:41:00Z">
            <w:rPr>
              <w:rFonts w:ascii="Cambria Math" w:hAnsi="Cambria Math"/>
            </w:rPr>
            <m:t xml:space="preserve"> </m:t>
          </w:ins>
        </m:r>
        <m:sSub>
          <m:sSubPr>
            <m:ctrlPr>
              <w:ins w:id="284" w:author="SU FONG" w:date="2020-09-18T13:41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285" w:author="SU FONG" w:date="2020-09-18T13:41:00Z">
                <w:rPr>
                  <w:rFonts w:ascii="Cambria Math" w:hAnsi="Cambria Math"/>
                </w:rPr>
                <m:t>m</m:t>
              </w:ins>
            </m:r>
          </m:e>
          <m:sub>
            <m:sSub>
              <m:sSubPr>
                <m:ctrlPr>
                  <w:ins w:id="286" w:author="SU FONG" w:date="2020-09-18T13:41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287" w:author="SU FONG" w:date="2020-09-18T13:41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288" w:author="SU FONG" w:date="2020-09-18T13:41:00Z">
                    <w:rPr>
                      <w:rFonts w:ascii="Cambria Math" w:hAnsi="Cambria Math"/>
                    </w:rPr>
                    <m:t>4</m:t>
                  </w:ins>
                </m:r>
              </m:sub>
            </m:sSub>
            <m:sSubSup>
              <m:sSubSupPr>
                <m:ctrlPr>
                  <w:ins w:id="289" w:author="SU FONG" w:date="2020-09-18T13:41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290" w:author="SU FONG" w:date="2020-09-18T13:41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291" w:author="SU FONG" w:date="2020-09-18T13:41:00Z">
                    <w:rPr>
                      <w:rFonts w:ascii="Cambria Math" w:hAnsi="Cambria Math"/>
                    </w:rPr>
                    <m:t>4</m:t>
                  </w:ins>
                </m:r>
              </m:sub>
              <m:sup>
                <m:r>
                  <w:ins w:id="292" w:author="SU FONG" w:date="2020-09-18T13:41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</m:sub>
        </m:sSub>
      </m:oMath>
      <w:ins w:id="293" w:author="SU FONG" w:date="2020-09-18T13:41:00Z">
        <w:r w:rsidR="009D241C">
          <w:rPr>
            <w:lang w:val="en-US"/>
          </w:rPr>
          <w:t>,</w:t>
        </w:r>
      </w:ins>
      <m:oMath>
        <m:r>
          <w:ins w:id="294" w:author="SU FONG" w:date="2020-09-18T13:41:00Z">
            <w:rPr>
              <w:rFonts w:ascii="Cambria Math" w:hAnsi="Cambria Math"/>
            </w:rPr>
            <m:t xml:space="preserve"> </m:t>
          </w:ins>
        </m:r>
        <m:sSub>
          <m:sSubPr>
            <m:ctrlPr>
              <w:ins w:id="295" w:author="SU FONG" w:date="2020-09-18T13:41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296" w:author="SU FONG" w:date="2020-09-18T13:41:00Z">
                <w:rPr>
                  <w:rFonts w:ascii="Cambria Math" w:hAnsi="Cambria Math"/>
                </w:rPr>
                <m:t>m</m:t>
              </w:ins>
            </m:r>
          </m:e>
          <m:sub>
            <m:sSubSup>
              <m:sSubSupPr>
                <m:ctrlPr>
                  <w:ins w:id="297" w:author="SU FONG" w:date="2020-09-18T13:41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298" w:author="SU FONG" w:date="2020-09-18T13:41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299" w:author="SU FONG" w:date="2020-09-18T13:41:00Z">
                    <w:rPr>
                      <w:rFonts w:ascii="Cambria Math" w:hAnsi="Cambria Math"/>
                    </w:rPr>
                    <m:t>1</m:t>
                  </w:ins>
                </m:r>
              </m:sub>
              <m:sup>
                <m:r>
                  <w:ins w:id="300" w:author="SU FONG" w:date="2020-09-18T13:41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  <m:sSubSup>
              <m:sSubSupPr>
                <m:ctrlPr>
                  <w:ins w:id="301" w:author="SU FONG" w:date="2020-09-18T13:41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302" w:author="SU FONG" w:date="2020-09-18T13:41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03" w:author="SU FONG" w:date="2020-09-18T13:41:00Z">
                    <w:rPr>
                      <w:rFonts w:ascii="Cambria Math" w:hAnsi="Cambria Math"/>
                    </w:rPr>
                    <m:t>2</m:t>
                  </w:ins>
                </m:r>
              </m:sub>
              <m:sup>
                <m:r>
                  <w:ins w:id="304" w:author="SU FONG" w:date="2020-09-18T13:41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</m:sub>
        </m:sSub>
      </m:oMath>
      <w:ins w:id="305" w:author="SU FONG" w:date="2020-09-18T13:41:00Z">
        <w:r w:rsidR="009D241C">
          <w:rPr>
            <w:lang w:val="en-US"/>
          </w:rPr>
          <w:t>,</w:t>
        </w:r>
      </w:ins>
      <m:oMath>
        <m:r>
          <w:ins w:id="306" w:author="SU FONG" w:date="2020-09-18T13:42:00Z">
            <w:rPr>
              <w:rFonts w:ascii="Cambria Math" w:hAnsi="Cambria Math"/>
            </w:rPr>
            <m:t xml:space="preserve"> </m:t>
          </w:ins>
        </m:r>
        <m:sSub>
          <m:sSubPr>
            <m:ctrlPr>
              <w:ins w:id="307" w:author="SU FONG" w:date="2020-09-18T13:42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08" w:author="SU FONG" w:date="2020-09-18T13:42:00Z">
                <w:rPr>
                  <w:rFonts w:ascii="Cambria Math" w:hAnsi="Cambria Math"/>
                </w:rPr>
                <m:t>m</m:t>
              </w:ins>
            </m:r>
          </m:e>
          <m:sub>
            <m:sSub>
              <m:sSubPr>
                <m:ctrlPr>
                  <w:ins w:id="309" w:author="SU FONG" w:date="2020-09-18T13:42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310" w:author="SU FONG" w:date="2020-09-18T13:42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11" w:author="SU FONG" w:date="2020-09-18T13:42:00Z">
                    <w:rPr>
                      <w:rFonts w:ascii="Cambria Math" w:hAnsi="Cambria Math"/>
                    </w:rPr>
                    <m:t>2</m:t>
                  </w:ins>
                </m:r>
              </m:sub>
            </m:sSub>
            <m:sSub>
              <m:sSubPr>
                <m:ctrlPr>
                  <w:ins w:id="312" w:author="SU FONG" w:date="2020-09-18T13:42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313" w:author="SU FONG" w:date="2020-09-18T13:42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14" w:author="SU FONG" w:date="2020-09-18T13:42:00Z">
                    <w:rPr>
                      <w:rFonts w:ascii="Cambria Math" w:hAnsi="Cambria Math"/>
                    </w:rPr>
                    <m:t>4</m:t>
                  </w:ins>
                </m:r>
              </m:sub>
            </m:sSub>
          </m:sub>
        </m:sSub>
      </m:oMath>
    </w:p>
    <w:p w14:paraId="0116E51C" w14:textId="7CDC4BAE" w:rsidR="00915F47" w:rsidRDefault="00915F47" w:rsidP="00A612FA">
      <w:pPr>
        <w:pStyle w:val="ListParagraph"/>
        <w:numPr>
          <w:ilvl w:val="0"/>
          <w:numId w:val="26"/>
        </w:numPr>
        <w:rPr>
          <w:ins w:id="315" w:author="SU FONG" w:date="2020-09-18T17:03:00Z"/>
        </w:rPr>
      </w:pPr>
      <w:ins w:id="316" w:author="SU FONG" w:date="2020-09-18T13:53:00Z">
        <w:r>
          <w:t>質心與支點距離</w:t>
        </w:r>
      </w:ins>
      <w:ins w:id="317" w:author="SU FONG" w:date="2020-09-18T17:11:00Z">
        <w:r w:rsidR="0049349C">
          <w:t>（有正負）</w:t>
        </w:r>
      </w:ins>
      <w:ins w:id="318" w:author="SU FONG" w:date="2020-09-18T13:53:00Z">
        <w:r>
          <w:rPr>
            <w:rFonts w:hint="eastAsia"/>
          </w:rPr>
          <w:t>：</w:t>
        </w:r>
      </w:ins>
      <m:oMath>
        <m:sSub>
          <m:sSubPr>
            <m:ctrlPr>
              <w:ins w:id="319" w:author="SU FONG" w:date="2020-09-18T13:53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20" w:author="SU FONG" w:date="2020-09-18T13:53:00Z">
                <w:rPr>
                  <w:rFonts w:ascii="Cambria Math" w:hAnsi="Cambria Math"/>
                </w:rPr>
                <m:t>X</m:t>
              </w:ins>
            </m:r>
          </m:e>
          <m:sub>
            <m:sSub>
              <m:sSubPr>
                <m:ctrlPr>
                  <w:ins w:id="321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322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23" w:author="SU FONG" w:date="2020-09-18T13:53:00Z">
                    <w:rPr>
                      <w:rFonts w:ascii="Cambria Math" w:hAnsi="Cambria Math"/>
                    </w:rPr>
                    <m:t>1</m:t>
                  </w:ins>
                </m:r>
              </m:sub>
            </m:sSub>
            <m:sSubSup>
              <m:sSubSupPr>
                <m:ctrlPr>
                  <w:ins w:id="324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325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26" w:author="SU FONG" w:date="2020-09-18T13:53:00Z">
                    <w:rPr>
                      <w:rFonts w:ascii="Cambria Math" w:hAnsi="Cambria Math"/>
                    </w:rPr>
                    <m:t>1</m:t>
                  </w:ins>
                </m:r>
              </m:sub>
              <m:sup>
                <m:r>
                  <w:ins w:id="327" w:author="SU FONG" w:date="2020-09-18T13:53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</m:sub>
        </m:sSub>
      </m:oMath>
      <w:ins w:id="328" w:author="SU FONG" w:date="2020-09-18T13:53:00Z">
        <w:r>
          <w:rPr>
            <w:lang w:val="en-US"/>
          </w:rPr>
          <w:t>,</w:t>
        </w:r>
      </w:ins>
      <m:oMath>
        <m:r>
          <w:ins w:id="329" w:author="SU FONG" w:date="2020-09-18T13:53:00Z">
            <w:rPr>
              <w:rFonts w:ascii="Cambria Math" w:hAnsi="Cambria Math"/>
            </w:rPr>
            <m:t xml:space="preserve"> </m:t>
          </w:ins>
        </m:r>
        <m:sSub>
          <m:sSubPr>
            <m:ctrlPr>
              <w:ins w:id="330" w:author="SU FONG" w:date="2020-09-18T13:53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31" w:author="SU FONG" w:date="2020-09-18T13:53:00Z">
                <w:rPr>
                  <w:rFonts w:ascii="Cambria Math" w:hAnsi="Cambria Math"/>
                </w:rPr>
                <m:t>X</m:t>
              </w:ins>
            </m:r>
          </m:e>
          <m:sub>
            <m:sSub>
              <m:sSubPr>
                <m:ctrlPr>
                  <w:ins w:id="332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333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34" w:author="SU FONG" w:date="2020-09-18T13:53:00Z">
                    <w:rPr>
                      <w:rFonts w:ascii="Cambria Math" w:hAnsi="Cambria Math"/>
                    </w:rPr>
                    <m:t>2</m:t>
                  </w:ins>
                </m:r>
              </m:sub>
            </m:sSub>
            <m:sSubSup>
              <m:sSubSupPr>
                <m:ctrlPr>
                  <w:ins w:id="335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336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37" w:author="SU FONG" w:date="2020-09-18T13:53:00Z">
                    <w:rPr>
                      <w:rFonts w:ascii="Cambria Math" w:hAnsi="Cambria Math"/>
                    </w:rPr>
                    <m:t>2</m:t>
                  </w:ins>
                </m:r>
              </m:sub>
              <m:sup>
                <m:r>
                  <w:ins w:id="338" w:author="SU FONG" w:date="2020-09-18T13:53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</m:sub>
        </m:sSub>
      </m:oMath>
      <w:ins w:id="339" w:author="SU FONG" w:date="2020-09-18T13:53:00Z">
        <w:r>
          <w:rPr>
            <w:lang w:val="en-US"/>
          </w:rPr>
          <w:t>,</w:t>
        </w:r>
      </w:ins>
      <m:oMath>
        <m:r>
          <w:ins w:id="340" w:author="SU FONG" w:date="2020-09-18T13:53:00Z">
            <w:rPr>
              <w:rFonts w:ascii="Cambria Math" w:hAnsi="Cambria Math"/>
            </w:rPr>
            <m:t xml:space="preserve"> </m:t>
          </w:ins>
        </m:r>
        <m:sSub>
          <m:sSubPr>
            <m:ctrlPr>
              <w:ins w:id="341" w:author="SU FONG" w:date="2020-09-18T13:53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42" w:author="SU FONG" w:date="2020-09-18T13:53:00Z">
                <w:rPr>
                  <w:rFonts w:ascii="Cambria Math" w:hAnsi="Cambria Math"/>
                </w:rPr>
                <m:t>X</m:t>
              </w:ins>
            </m:r>
          </m:e>
          <m:sub>
            <m:sSub>
              <m:sSubPr>
                <m:ctrlPr>
                  <w:ins w:id="343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344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45" w:author="SU FONG" w:date="2020-09-18T13:53:00Z">
                    <w:rPr>
                      <w:rFonts w:ascii="Cambria Math" w:hAnsi="Cambria Math"/>
                    </w:rPr>
                    <m:t>3</m:t>
                  </w:ins>
                </m:r>
              </m:sub>
            </m:sSub>
            <m:sSubSup>
              <m:sSubSupPr>
                <m:ctrlPr>
                  <w:ins w:id="346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347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48" w:author="SU FONG" w:date="2020-09-18T13:53:00Z">
                    <w:rPr>
                      <w:rFonts w:ascii="Cambria Math" w:hAnsi="Cambria Math"/>
                    </w:rPr>
                    <m:t>3</m:t>
                  </w:ins>
                </m:r>
              </m:sub>
              <m:sup>
                <m:r>
                  <w:ins w:id="349" w:author="SU FONG" w:date="2020-09-18T13:53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</m:sub>
        </m:sSub>
      </m:oMath>
      <w:ins w:id="350" w:author="SU FONG" w:date="2020-09-18T13:53:00Z">
        <w:r>
          <w:rPr>
            <w:lang w:val="en-US"/>
          </w:rPr>
          <w:t>,</w:t>
        </w:r>
      </w:ins>
      <m:oMath>
        <m:r>
          <w:ins w:id="351" w:author="SU FONG" w:date="2020-09-18T13:53:00Z">
            <w:rPr>
              <w:rFonts w:ascii="Cambria Math" w:hAnsi="Cambria Math"/>
            </w:rPr>
            <m:t xml:space="preserve"> </m:t>
          </w:ins>
        </m:r>
        <m:sSub>
          <m:sSubPr>
            <m:ctrlPr>
              <w:ins w:id="352" w:author="SU FONG" w:date="2020-09-18T13:53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53" w:author="SU FONG" w:date="2020-09-18T13:53:00Z">
                <w:rPr>
                  <w:rFonts w:ascii="Cambria Math" w:hAnsi="Cambria Math"/>
                </w:rPr>
                <m:t>X</m:t>
              </w:ins>
            </m:r>
          </m:e>
          <m:sub>
            <m:sSub>
              <m:sSubPr>
                <m:ctrlPr>
                  <w:ins w:id="354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355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56" w:author="SU FONG" w:date="2020-09-18T13:53:00Z">
                    <w:rPr>
                      <w:rFonts w:ascii="Cambria Math" w:hAnsi="Cambria Math"/>
                    </w:rPr>
                    <m:t>4</m:t>
                  </w:ins>
                </m:r>
              </m:sub>
            </m:sSub>
            <m:sSubSup>
              <m:sSubSupPr>
                <m:ctrlPr>
                  <w:ins w:id="357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358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59" w:author="SU FONG" w:date="2020-09-18T13:53:00Z">
                    <w:rPr>
                      <w:rFonts w:ascii="Cambria Math" w:hAnsi="Cambria Math"/>
                    </w:rPr>
                    <m:t>4</m:t>
                  </w:ins>
                </m:r>
              </m:sub>
              <m:sup>
                <m:r>
                  <w:ins w:id="360" w:author="SU FONG" w:date="2020-09-18T13:53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</m:sub>
        </m:sSub>
      </m:oMath>
      <w:ins w:id="361" w:author="SU FONG" w:date="2020-09-18T13:53:00Z">
        <w:r>
          <w:rPr>
            <w:lang w:val="en-US"/>
          </w:rPr>
          <w:t>,</w:t>
        </w:r>
      </w:ins>
      <m:oMath>
        <m:r>
          <w:ins w:id="362" w:author="SU FONG" w:date="2020-09-18T13:53:00Z">
            <w:rPr>
              <w:rFonts w:ascii="Cambria Math" w:hAnsi="Cambria Math"/>
            </w:rPr>
            <m:t xml:space="preserve"> </m:t>
          </w:ins>
        </m:r>
        <m:sSub>
          <m:sSubPr>
            <m:ctrlPr>
              <w:ins w:id="363" w:author="SU FONG" w:date="2020-09-18T13:53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64" w:author="SU FONG" w:date="2020-09-18T13:53:00Z">
                <w:rPr>
                  <w:rFonts w:ascii="Cambria Math" w:hAnsi="Cambria Math"/>
                </w:rPr>
                <m:t>X</m:t>
              </w:ins>
            </m:r>
          </m:e>
          <m:sub>
            <m:sSubSup>
              <m:sSubSupPr>
                <m:ctrlPr>
                  <w:ins w:id="365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366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67" w:author="SU FONG" w:date="2020-09-18T13:53:00Z">
                    <w:rPr>
                      <w:rFonts w:ascii="Cambria Math" w:hAnsi="Cambria Math"/>
                    </w:rPr>
                    <m:t>1</m:t>
                  </w:ins>
                </m:r>
              </m:sub>
              <m:sup>
                <m:r>
                  <w:ins w:id="368" w:author="SU FONG" w:date="2020-09-18T13:53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  <m:sSubSup>
              <m:sSubSupPr>
                <m:ctrlPr>
                  <w:ins w:id="369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ins w:id="370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71" w:author="SU FONG" w:date="2020-09-18T13:53:00Z">
                    <w:rPr>
                      <w:rFonts w:ascii="Cambria Math" w:hAnsi="Cambria Math"/>
                    </w:rPr>
                    <m:t>2</m:t>
                  </w:ins>
                </m:r>
              </m:sub>
              <m:sup>
                <m:r>
                  <w:ins w:id="372" w:author="SU FONG" w:date="2020-09-18T13:53:00Z">
                    <w:rPr>
                      <w:rFonts w:ascii="Cambria Math" w:hAnsi="Cambria Math"/>
                    </w:rPr>
                    <m:t>'</m:t>
                  </w:ins>
                </m:r>
              </m:sup>
            </m:sSubSup>
          </m:sub>
        </m:sSub>
      </m:oMath>
      <w:ins w:id="373" w:author="SU FONG" w:date="2020-09-18T13:53:00Z">
        <w:r>
          <w:rPr>
            <w:lang w:val="en-US"/>
          </w:rPr>
          <w:t>,</w:t>
        </w:r>
      </w:ins>
      <m:oMath>
        <m:r>
          <w:ins w:id="374" w:author="SU FONG" w:date="2020-09-18T13:53:00Z">
            <w:rPr>
              <w:rFonts w:ascii="Cambria Math" w:hAnsi="Cambria Math"/>
            </w:rPr>
            <m:t xml:space="preserve"> </m:t>
          </w:ins>
        </m:r>
        <m:sSub>
          <m:sSubPr>
            <m:ctrlPr>
              <w:ins w:id="375" w:author="SU FONG" w:date="2020-09-18T13:53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376" w:author="SU FONG" w:date="2020-09-18T13:53:00Z">
                <w:rPr>
                  <w:rFonts w:ascii="Cambria Math" w:hAnsi="Cambria Math"/>
                </w:rPr>
                <m:t>X</m:t>
              </w:ins>
            </m:r>
          </m:e>
          <m:sub>
            <m:sSub>
              <m:sSubPr>
                <m:ctrlPr>
                  <w:ins w:id="377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378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79" w:author="SU FONG" w:date="2020-09-18T13:53:00Z">
                    <w:rPr>
                      <w:rFonts w:ascii="Cambria Math" w:hAnsi="Cambria Math"/>
                    </w:rPr>
                    <m:t>2</m:t>
                  </w:ins>
                </m:r>
              </m:sub>
            </m:sSub>
            <m:sSub>
              <m:sSubPr>
                <m:ctrlPr>
                  <w:ins w:id="380" w:author="SU FONG" w:date="2020-09-18T13:53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ins w:id="381" w:author="SU FONG" w:date="2020-09-18T13:53:00Z">
                    <w:rPr>
                      <w:rFonts w:ascii="Cambria Math" w:hAnsi="Cambria Math"/>
                    </w:rPr>
                    <m:t>O</m:t>
                  </w:ins>
                </m:r>
              </m:e>
              <m:sub>
                <m:r>
                  <w:ins w:id="382" w:author="SU FONG" w:date="2020-09-18T13:53:00Z">
                    <w:rPr>
                      <w:rFonts w:ascii="Cambria Math" w:hAnsi="Cambria Math"/>
                    </w:rPr>
                    <m:t>4</m:t>
                  </w:ins>
                </m:r>
              </m:sub>
            </m:sSub>
          </m:sub>
        </m:sSub>
      </m:oMath>
    </w:p>
    <w:p w14:paraId="0F4281CE" w14:textId="5AA69A3C" w:rsidR="00043051" w:rsidRDefault="00043051" w:rsidP="00043051">
      <w:pPr>
        <w:pStyle w:val="Heading3"/>
        <w:rPr>
          <w:ins w:id="383" w:author="SU FONG" w:date="2020-09-18T13:42:00Z"/>
        </w:rPr>
        <w:pPrChange w:id="384" w:author="SU FONG" w:date="2020-09-18T17:03:00Z">
          <w:pPr>
            <w:pStyle w:val="ListParagraph"/>
            <w:numPr>
              <w:ilvl w:val="0"/>
              <w:numId w:val="26"/>
            </w:numPr>
            <w:ind w:left="720"/>
          </w:pPr>
        </w:pPrChange>
      </w:pPr>
      <w:ins w:id="385" w:author="SU FONG" w:date="2020-09-18T17:05:00Z">
        <w:r>
          <w:t>點座標，角度和</w:t>
        </w:r>
        <w:r w:rsidR="00E427C2">
          <w:t>長度</w:t>
        </w:r>
      </w:ins>
      <w:ins w:id="386" w:author="SU FONG" w:date="2020-09-18T17:06:00Z">
        <w:r w:rsidR="00E427C2">
          <w:t>參數</w:t>
        </w:r>
      </w:ins>
      <w:ins w:id="387" w:author="SU FONG" w:date="2020-09-18T17:03:00Z">
        <w:r>
          <w:t>推導過程</w:t>
        </w:r>
      </w:ins>
    </w:p>
    <w:p w14:paraId="224CAE92" w14:textId="278FCAE4" w:rsidR="009D241C" w:rsidRPr="00A612FA" w:rsidDel="00E00F25" w:rsidRDefault="009D241C" w:rsidP="00A612FA">
      <w:pPr>
        <w:pStyle w:val="ListParagraph"/>
        <w:numPr>
          <w:ilvl w:val="0"/>
          <w:numId w:val="26"/>
        </w:numPr>
        <w:rPr>
          <w:del w:id="388" w:author="SU FONG" w:date="2020-09-18T16:59:00Z"/>
          <w:rPrChange w:id="389" w:author="SU FONG" w:date="2020-09-18T13:26:00Z">
            <w:rPr>
              <w:del w:id="390" w:author="SU FONG" w:date="2020-09-18T16:59:00Z"/>
              <w:lang w:eastAsia="zh-TW"/>
            </w:rPr>
          </w:rPrChange>
        </w:rPr>
        <w:pPrChange w:id="391" w:author="SU FONG" w:date="2020-09-18T13:26:00Z">
          <w:pPr>
            <w:pStyle w:val="ListParagraph"/>
          </w:pPr>
        </w:pPrChange>
      </w:pPr>
    </w:p>
    <w:tbl>
      <w:tblPr>
        <w:tblStyle w:val="TableGrid"/>
        <w:tblW w:w="2500" w:type="pct"/>
        <w:tblLook w:val="04A0" w:firstRow="1" w:lastRow="0" w:firstColumn="1" w:lastColumn="0" w:noHBand="0" w:noVBand="1"/>
        <w:tblPrChange w:id="392" w:author="SU FONG" w:date="2020-09-18T13:31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4148"/>
        <w:tblGridChange w:id="393">
          <w:tblGrid>
            <w:gridCol w:w="4148"/>
          </w:tblGrid>
        </w:tblGridChange>
      </w:tblGrid>
      <w:tr w:rsidR="002F53D9" w:rsidDel="002F53D9" w14:paraId="0FF867EB" w14:textId="2792D617" w:rsidTr="002F53D9">
        <w:trPr>
          <w:trHeight w:val="718"/>
          <w:del w:id="394" w:author="SU FONG" w:date="2020-09-18T13:31:00Z"/>
          <w:trPrChange w:id="395" w:author="SU FONG" w:date="2020-09-18T13:31:00Z">
            <w:trPr>
              <w:trHeight w:val="718"/>
            </w:trPr>
          </w:trPrChange>
        </w:trPr>
        <w:tc>
          <w:tcPr>
            <w:tcW w:w="5000" w:type="pct"/>
            <w:shd w:val="clear" w:color="auto" w:fill="auto"/>
            <w:tcPrChange w:id="396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56262222" w14:textId="5644C6FE" w:rsidR="002F53D9" w:rsidDel="002F53D9" w:rsidRDefault="002F53D9">
            <w:pPr>
              <w:rPr>
                <w:del w:id="397" w:author="SU FONG" w:date="2020-09-18T13:31:00Z"/>
                <w:rFonts w:ascii="PMingLiU" w:eastAsia="PMingLiU" w:hAnsi="PMingLiU" w:cs="PMingLiU"/>
              </w:rPr>
            </w:pPr>
            <w:del w:id="398" w:author="SU FONG" w:date="2020-09-18T13:31:00Z">
              <w:r w:rsidDel="002F53D9">
                <w:rPr>
                  <w:rFonts w:ascii="PMingLiU" w:eastAsia="PMingLiU" w:hAnsi="PMingLiU" w:cs="PMingLiU" w:hint="eastAsia"/>
                </w:rPr>
                <w:delText>座標</w:delText>
              </w:r>
            </w:del>
          </w:p>
        </w:tc>
      </w:tr>
      <w:tr w:rsidR="002F53D9" w:rsidDel="002F53D9" w14:paraId="0ACCCF6F" w14:textId="241857F5" w:rsidTr="002F53D9">
        <w:trPr>
          <w:trHeight w:val="365"/>
          <w:del w:id="399" w:author="SU FONG" w:date="2020-09-18T13:31:00Z"/>
          <w:trPrChange w:id="400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401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634936EB" w14:textId="2EEBB8AC" w:rsidR="002F53D9" w:rsidRPr="0072430E" w:rsidDel="002F53D9" w:rsidRDefault="002F53D9" w:rsidP="00EA1E6E">
            <w:pPr>
              <w:rPr>
                <w:del w:id="402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403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404" w:author="SU FONG" w:date="2020-09-18T13:31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405" w:author="SU FONG" w:date="2020-09-18T13:31:00Z">
                        <w:rPr>
                          <w:rFonts w:ascii="Cambria Math" w:eastAsia="PMingLiU" w:hAnsi="Cambria Math" w:cs="PMingLiU"/>
                        </w:rPr>
                        <m:t>1</m:t>
                      </w:del>
                    </m:r>
                  </m:sub>
                </m:sSub>
              </m:oMath>
            </m:oMathPara>
          </w:p>
        </w:tc>
      </w:tr>
      <w:tr w:rsidR="002F53D9" w:rsidDel="002F53D9" w14:paraId="096701D7" w14:textId="25B0B9B8" w:rsidTr="002F53D9">
        <w:trPr>
          <w:trHeight w:val="353"/>
          <w:del w:id="406" w:author="SU FONG" w:date="2020-09-18T13:31:00Z"/>
          <w:trPrChange w:id="407" w:author="SU FONG" w:date="2020-09-18T13:31:00Z">
            <w:trPr>
              <w:trHeight w:val="353"/>
            </w:trPr>
          </w:trPrChange>
        </w:trPr>
        <w:tc>
          <w:tcPr>
            <w:tcW w:w="5000" w:type="pct"/>
            <w:shd w:val="clear" w:color="auto" w:fill="auto"/>
            <w:tcPrChange w:id="408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4FF51D04" w14:textId="0C0E8FD6" w:rsidR="002F53D9" w:rsidDel="002F53D9" w:rsidRDefault="002F53D9" w:rsidP="00EA1E6E">
            <w:pPr>
              <w:rPr>
                <w:del w:id="409" w:author="SU FONG" w:date="2020-09-18T13:31:00Z"/>
                <w:rFonts w:ascii="PMingLiU" w:eastAsia="PMingLiU" w:hAnsi="PMingLiU" w:cs="PMingLiU"/>
              </w:rPr>
            </w:pPr>
            <m:oMathPara>
              <m:oMath>
                <m:sSubSup>
                  <m:sSubSupPr>
                    <m:ctrlPr>
                      <w:del w:id="410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411" w:author="SU FONG" w:date="2020-09-18T13:31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412" w:author="SU FONG" w:date="2020-09-18T13:31:00Z">
                        <w:rPr>
                          <w:rFonts w:ascii="Cambria Math" w:eastAsia="PMingLiU" w:hAnsi="Cambria Math" w:cs="PMingLiU"/>
                        </w:rPr>
                        <m:t>1</m:t>
                      </w:del>
                    </m:r>
                  </m:sub>
                  <m:sup>
                    <m:r>
                      <w:del w:id="413" w:author="SU FONG" w:date="2020-09-18T13:31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</m:oMath>
            </m:oMathPara>
          </w:p>
        </w:tc>
      </w:tr>
      <w:tr w:rsidR="002F53D9" w:rsidDel="002F53D9" w14:paraId="065EA1BA" w14:textId="6B821476" w:rsidTr="002F53D9">
        <w:trPr>
          <w:trHeight w:val="365"/>
          <w:del w:id="414" w:author="SU FONG" w:date="2020-09-18T13:31:00Z"/>
          <w:trPrChange w:id="415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416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04428114" w14:textId="627988CD" w:rsidR="002F53D9" w:rsidDel="002F53D9" w:rsidRDefault="002F53D9" w:rsidP="00EA1E6E">
            <w:pPr>
              <w:rPr>
                <w:del w:id="417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418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419" w:author="SU FONG" w:date="2020-09-18T13:31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420" w:author="SU FONG" w:date="2020-09-18T13:31:00Z">
                        <w:rPr>
                          <w:rFonts w:ascii="Cambria Math" w:eastAsia="PMingLiU" w:hAnsi="Cambria Math" w:cs="PMingLiU"/>
                        </w:rPr>
                        <m:t>2</m:t>
                      </w:del>
                    </m:r>
                  </m:sub>
                </m:sSub>
              </m:oMath>
            </m:oMathPara>
          </w:p>
        </w:tc>
      </w:tr>
      <w:tr w:rsidR="002F53D9" w:rsidDel="002F53D9" w14:paraId="5DA0AB7F" w14:textId="4F6F3CBC" w:rsidTr="002F53D9">
        <w:trPr>
          <w:trHeight w:val="353"/>
          <w:del w:id="421" w:author="SU FONG" w:date="2020-09-18T13:31:00Z"/>
          <w:trPrChange w:id="422" w:author="SU FONG" w:date="2020-09-18T13:31:00Z">
            <w:trPr>
              <w:trHeight w:val="353"/>
            </w:trPr>
          </w:trPrChange>
        </w:trPr>
        <w:tc>
          <w:tcPr>
            <w:tcW w:w="5000" w:type="pct"/>
            <w:shd w:val="clear" w:color="auto" w:fill="auto"/>
            <w:tcPrChange w:id="423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2202B9DA" w14:textId="65ECFB3D" w:rsidR="002F53D9" w:rsidDel="002F53D9" w:rsidRDefault="002F53D9" w:rsidP="00EA1E6E">
            <w:pPr>
              <w:rPr>
                <w:del w:id="424" w:author="SU FONG" w:date="2020-09-18T13:31:00Z"/>
                <w:rFonts w:ascii="PMingLiU" w:eastAsia="PMingLiU" w:hAnsi="PMingLiU" w:cs="PMingLiU"/>
              </w:rPr>
            </w:pPr>
            <m:oMathPara>
              <m:oMath>
                <m:sSubSup>
                  <m:sSubSupPr>
                    <m:ctrlPr>
                      <w:del w:id="425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426" w:author="SU FONG" w:date="2020-09-18T13:31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427" w:author="SU FONG" w:date="2020-09-18T13:31:00Z">
                        <w:rPr>
                          <w:rFonts w:ascii="Cambria Math" w:eastAsia="PMingLiU" w:hAnsi="Cambria Math" w:cs="PMingLiU"/>
                        </w:rPr>
                        <m:t>2</m:t>
                      </w:del>
                    </m:r>
                  </m:sub>
                  <m:sup>
                    <m:r>
                      <w:del w:id="428" w:author="SU FONG" w:date="2020-09-18T13:31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</m:oMath>
            </m:oMathPara>
          </w:p>
        </w:tc>
      </w:tr>
      <w:tr w:rsidR="002F53D9" w:rsidDel="002F53D9" w14:paraId="7DDFAC69" w14:textId="466E8FA0" w:rsidTr="002F53D9">
        <w:trPr>
          <w:trHeight w:val="365"/>
          <w:del w:id="429" w:author="SU FONG" w:date="2020-09-18T13:31:00Z"/>
          <w:trPrChange w:id="430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431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47575EE1" w14:textId="1D905DE3" w:rsidR="002F53D9" w:rsidDel="002F53D9" w:rsidRDefault="002F53D9" w:rsidP="00EA1E6E">
            <w:pPr>
              <w:rPr>
                <w:del w:id="432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433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434" w:author="SU FONG" w:date="2020-09-18T13:31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435" w:author="SU FONG" w:date="2020-09-18T13:31:00Z">
                        <w:rPr>
                          <w:rFonts w:ascii="Cambria Math" w:eastAsia="PMingLiU" w:hAnsi="Cambria Math" w:cs="PMingLiU"/>
                        </w:rPr>
                        <m:t>3</m:t>
                      </w:del>
                    </m:r>
                  </m:sub>
                </m:sSub>
              </m:oMath>
            </m:oMathPara>
          </w:p>
        </w:tc>
      </w:tr>
      <w:tr w:rsidR="002F53D9" w:rsidDel="002F53D9" w14:paraId="7E3BEB94" w14:textId="794C596B" w:rsidTr="002F53D9">
        <w:trPr>
          <w:trHeight w:val="365"/>
          <w:del w:id="436" w:author="SU FONG" w:date="2020-09-18T13:31:00Z"/>
          <w:trPrChange w:id="437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438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5F5C97E4" w14:textId="2041043D" w:rsidR="002F53D9" w:rsidDel="002F53D9" w:rsidRDefault="002F53D9" w:rsidP="00EA1E6E">
            <w:pPr>
              <w:rPr>
                <w:del w:id="439" w:author="SU FONG" w:date="2020-09-18T13:31:00Z"/>
                <w:rFonts w:ascii="PMingLiU" w:eastAsia="PMingLiU" w:hAnsi="PMingLiU" w:cs="PMingLiU"/>
              </w:rPr>
            </w:pPr>
            <m:oMathPara>
              <m:oMath>
                <m:sSubSup>
                  <m:sSubSupPr>
                    <m:ctrlPr>
                      <w:del w:id="440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441" w:author="SU FONG" w:date="2020-09-18T13:31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442" w:author="SU FONG" w:date="2020-09-18T13:31:00Z">
                        <w:rPr>
                          <w:rFonts w:ascii="Cambria Math" w:eastAsia="PMingLiU" w:hAnsi="Cambria Math" w:cs="PMingLiU"/>
                        </w:rPr>
                        <m:t>3</m:t>
                      </w:del>
                    </m:r>
                  </m:sub>
                  <m:sup>
                    <m:r>
                      <w:del w:id="443" w:author="SU FONG" w:date="2020-09-18T13:31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</m:oMath>
            </m:oMathPara>
          </w:p>
        </w:tc>
      </w:tr>
      <w:tr w:rsidR="002F53D9" w:rsidDel="002F53D9" w14:paraId="31556A7C" w14:textId="41B66D77" w:rsidTr="002F53D9">
        <w:trPr>
          <w:trHeight w:val="353"/>
          <w:del w:id="444" w:author="SU FONG" w:date="2020-09-18T13:31:00Z"/>
          <w:trPrChange w:id="445" w:author="SU FONG" w:date="2020-09-18T13:31:00Z">
            <w:trPr>
              <w:trHeight w:val="353"/>
            </w:trPr>
          </w:trPrChange>
        </w:trPr>
        <w:tc>
          <w:tcPr>
            <w:tcW w:w="5000" w:type="pct"/>
            <w:shd w:val="clear" w:color="auto" w:fill="auto"/>
            <w:tcPrChange w:id="446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1B51EF48" w14:textId="1DAAEF98" w:rsidR="002F53D9" w:rsidDel="002F53D9" w:rsidRDefault="002F53D9" w:rsidP="00EA1E6E">
            <w:pPr>
              <w:rPr>
                <w:del w:id="447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448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449" w:author="SU FONG" w:date="2020-09-18T13:31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450" w:author="SU FONG" w:date="2020-09-18T13:31:00Z">
                        <w:rPr>
                          <w:rFonts w:ascii="Cambria Math" w:eastAsia="PMingLiU" w:hAnsi="Cambria Math" w:cs="PMingLiU"/>
                        </w:rPr>
                        <m:t>4</m:t>
                      </w:del>
                    </m:r>
                  </m:sub>
                </m:sSub>
              </m:oMath>
            </m:oMathPara>
          </w:p>
        </w:tc>
      </w:tr>
      <w:tr w:rsidR="002F53D9" w:rsidDel="002F53D9" w14:paraId="54C186AC" w14:textId="12BB080F" w:rsidTr="002F53D9">
        <w:trPr>
          <w:trHeight w:val="365"/>
          <w:del w:id="451" w:author="SU FONG" w:date="2020-09-18T13:31:00Z"/>
          <w:trPrChange w:id="452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453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24E3DDD2" w14:textId="7E014B84" w:rsidR="002F53D9" w:rsidDel="002F53D9" w:rsidRDefault="002F53D9" w:rsidP="00EA1E6E">
            <w:pPr>
              <w:rPr>
                <w:del w:id="454" w:author="SU FONG" w:date="2020-09-18T13:31:00Z"/>
                <w:rFonts w:ascii="PMingLiU" w:eastAsia="PMingLiU" w:hAnsi="PMingLiU" w:cs="PMingLiU"/>
              </w:rPr>
            </w:pPr>
            <m:oMathPara>
              <m:oMath>
                <m:sSubSup>
                  <m:sSubSupPr>
                    <m:ctrlPr>
                      <w:del w:id="455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456" w:author="SU FONG" w:date="2020-09-18T13:31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457" w:author="SU FONG" w:date="2020-09-18T13:31:00Z">
                        <w:rPr>
                          <w:rFonts w:ascii="Cambria Math" w:eastAsia="PMingLiU" w:hAnsi="Cambria Math" w:cs="PMingLiU"/>
                        </w:rPr>
                        <m:t>4</m:t>
                      </w:del>
                    </m:r>
                  </m:sub>
                  <m:sup>
                    <m:r>
                      <w:del w:id="458" w:author="SU FONG" w:date="2020-09-18T13:31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</m:oMath>
            </m:oMathPara>
          </w:p>
        </w:tc>
      </w:tr>
      <w:tr w:rsidR="002F53D9" w:rsidDel="002F53D9" w14:paraId="565C50C4" w14:textId="164DF712" w:rsidTr="002F53D9">
        <w:trPr>
          <w:trHeight w:val="353"/>
          <w:del w:id="459" w:author="SU FONG" w:date="2020-09-18T13:31:00Z"/>
          <w:trPrChange w:id="460" w:author="SU FONG" w:date="2020-09-18T13:31:00Z">
            <w:trPr>
              <w:trHeight w:val="353"/>
            </w:trPr>
          </w:trPrChange>
        </w:trPr>
        <w:tc>
          <w:tcPr>
            <w:tcW w:w="5000" w:type="pct"/>
            <w:shd w:val="clear" w:color="auto" w:fill="auto"/>
            <w:tcPrChange w:id="461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5F9E48D1" w14:textId="1B0E7FEA" w:rsidR="002F53D9" w:rsidDel="002F53D9" w:rsidRDefault="002F53D9" w:rsidP="00EA1E6E">
            <w:pPr>
              <w:rPr>
                <w:del w:id="462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463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464" w:author="SU FONG" w:date="2020-09-18T13:31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465" w:author="SU FONG" w:date="2020-09-18T13:31:00Z">
                        <w:rPr>
                          <w:rFonts w:ascii="Cambria Math" w:eastAsia="PMingLiU" w:hAnsi="Cambria Math" w:cs="PMingLiU"/>
                        </w:rPr>
                        <m:t>1</m:t>
                      </w:del>
                    </m:r>
                  </m:sub>
                </m:sSub>
              </m:oMath>
            </m:oMathPara>
          </w:p>
        </w:tc>
      </w:tr>
      <w:tr w:rsidR="002F53D9" w:rsidDel="002F53D9" w14:paraId="13F8842A" w14:textId="3DC65879" w:rsidTr="002F53D9">
        <w:trPr>
          <w:trHeight w:val="365"/>
          <w:del w:id="466" w:author="SU FONG" w:date="2020-09-18T13:31:00Z"/>
          <w:trPrChange w:id="467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468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2A0EC717" w14:textId="39CE635A" w:rsidR="002F53D9" w:rsidDel="002F53D9" w:rsidRDefault="002F53D9" w:rsidP="00EA1E6E">
            <w:pPr>
              <w:rPr>
                <w:del w:id="469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470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471" w:author="SU FONG" w:date="2020-09-18T13:31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472" w:author="SU FONG" w:date="2020-09-18T13:31:00Z">
                        <w:rPr>
                          <w:rFonts w:ascii="Cambria Math" w:eastAsia="PMingLiU" w:hAnsi="Cambria Math" w:cs="PMingLiU"/>
                        </w:rPr>
                        <m:t>2</m:t>
                      </w:del>
                    </m:r>
                  </m:sub>
                </m:sSub>
              </m:oMath>
            </m:oMathPara>
          </w:p>
        </w:tc>
      </w:tr>
      <w:tr w:rsidR="002F53D9" w:rsidDel="002F53D9" w14:paraId="7ACDF0D4" w14:textId="045A3657" w:rsidTr="002F53D9">
        <w:trPr>
          <w:trHeight w:val="353"/>
          <w:del w:id="473" w:author="SU FONG" w:date="2020-09-18T13:31:00Z"/>
          <w:trPrChange w:id="474" w:author="SU FONG" w:date="2020-09-18T13:31:00Z">
            <w:trPr>
              <w:trHeight w:val="353"/>
            </w:trPr>
          </w:trPrChange>
        </w:trPr>
        <w:tc>
          <w:tcPr>
            <w:tcW w:w="5000" w:type="pct"/>
            <w:shd w:val="clear" w:color="auto" w:fill="auto"/>
            <w:tcPrChange w:id="475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736EC023" w14:textId="4075DADD" w:rsidR="002F53D9" w:rsidRPr="00AE1059" w:rsidDel="002F53D9" w:rsidRDefault="002F53D9" w:rsidP="00EA1E6E">
            <w:pPr>
              <w:rPr>
                <w:del w:id="476" w:author="SU FONG" w:date="2020-09-18T13:31:00Z"/>
                <w:rFonts w:ascii="PMingLiU" w:eastAsia="PMingLiU" w:hAnsi="PMingLiU" w:cs="PMingLiU"/>
              </w:rPr>
            </w:pPr>
            <m:oMathPara>
              <m:oMath>
                <m:sSubSup>
                  <m:sSubSupPr>
                    <m:ctrlPr>
                      <w:del w:id="477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478" w:author="SU FONG" w:date="2020-09-18T13:31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479" w:author="SU FONG" w:date="2020-09-18T13:31:00Z">
                        <w:rPr>
                          <w:rFonts w:ascii="Cambria Math" w:eastAsia="PMingLiU" w:hAnsi="Cambria Math" w:cs="PMingLiU"/>
                        </w:rPr>
                        <m:t>2</m:t>
                      </w:del>
                    </m:r>
                  </m:sub>
                  <m:sup>
                    <m:r>
                      <w:del w:id="480" w:author="SU FONG" w:date="2020-09-18T13:31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</m:oMath>
            </m:oMathPara>
          </w:p>
        </w:tc>
      </w:tr>
      <w:tr w:rsidR="002F53D9" w:rsidDel="002F53D9" w14:paraId="7A734298" w14:textId="0350A80A" w:rsidTr="002F53D9">
        <w:trPr>
          <w:trHeight w:val="365"/>
          <w:del w:id="481" w:author="SU FONG" w:date="2020-09-18T13:31:00Z"/>
          <w:trPrChange w:id="482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483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78875275" w14:textId="1BB17E8D" w:rsidR="002F53D9" w:rsidDel="002F53D9" w:rsidRDefault="002F53D9" w:rsidP="00EA1E6E">
            <w:pPr>
              <w:rPr>
                <w:del w:id="484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485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486" w:author="SU FONG" w:date="2020-09-18T13:31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487" w:author="SU FONG" w:date="2020-09-18T13:31:00Z">
                        <w:rPr>
                          <w:rFonts w:ascii="Cambria Math" w:eastAsia="PMingLiU" w:hAnsi="Cambria Math" w:cs="PMingLiU"/>
                        </w:rPr>
                        <m:t>3</m:t>
                      </w:del>
                    </m:r>
                  </m:sub>
                </m:sSub>
              </m:oMath>
            </m:oMathPara>
          </w:p>
        </w:tc>
      </w:tr>
      <w:tr w:rsidR="002F53D9" w:rsidDel="002F53D9" w14:paraId="7CA3C27E" w14:textId="37FBC21F" w:rsidTr="002F53D9">
        <w:trPr>
          <w:trHeight w:val="353"/>
          <w:del w:id="488" w:author="SU FONG" w:date="2020-09-18T13:31:00Z"/>
          <w:trPrChange w:id="489" w:author="SU FONG" w:date="2020-09-18T13:31:00Z">
            <w:trPr>
              <w:trHeight w:val="353"/>
            </w:trPr>
          </w:trPrChange>
        </w:trPr>
        <w:tc>
          <w:tcPr>
            <w:tcW w:w="5000" w:type="pct"/>
            <w:shd w:val="clear" w:color="auto" w:fill="auto"/>
            <w:tcPrChange w:id="490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2CACCF91" w14:textId="3EB81B4A" w:rsidR="002F53D9" w:rsidDel="002F53D9" w:rsidRDefault="002F53D9" w:rsidP="00EA1E6E">
            <w:pPr>
              <w:rPr>
                <w:del w:id="491" w:author="SU FONG" w:date="2020-09-18T13:31:00Z"/>
                <w:rFonts w:ascii="PMingLiU" w:eastAsia="PMingLiU" w:hAnsi="PMingLiU" w:cs="PMingLiU"/>
              </w:rPr>
            </w:pPr>
            <m:oMathPara>
              <m:oMath>
                <m:sSubSup>
                  <m:sSubSupPr>
                    <m:ctrlPr>
                      <w:del w:id="492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493" w:author="SU FONG" w:date="2020-09-18T13:31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494" w:author="SU FONG" w:date="2020-09-18T13:31:00Z">
                        <w:rPr>
                          <w:rFonts w:ascii="Cambria Math" w:eastAsia="PMingLiU" w:hAnsi="Cambria Math" w:cs="PMingLiU"/>
                        </w:rPr>
                        <m:t>3</m:t>
                      </w:del>
                    </m:r>
                  </m:sub>
                  <m:sup>
                    <m:r>
                      <w:del w:id="495" w:author="SU FONG" w:date="2020-09-18T13:31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</m:oMath>
            </m:oMathPara>
          </w:p>
        </w:tc>
      </w:tr>
      <w:tr w:rsidR="002F53D9" w:rsidDel="002F53D9" w14:paraId="7888347D" w14:textId="01369C20" w:rsidTr="002F53D9">
        <w:trPr>
          <w:trHeight w:val="365"/>
          <w:del w:id="496" w:author="SU FONG" w:date="2020-09-18T13:31:00Z"/>
          <w:trPrChange w:id="497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498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3290CFFF" w14:textId="18E41642" w:rsidR="002F53D9" w:rsidDel="002F53D9" w:rsidRDefault="002F53D9" w:rsidP="00EA1E6E">
            <w:pPr>
              <w:rPr>
                <w:del w:id="499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500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501" w:author="SU FONG" w:date="2020-09-18T13:31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502" w:author="SU FONG" w:date="2020-09-18T13:31:00Z">
                        <w:rPr>
                          <w:rFonts w:ascii="Cambria Math" w:eastAsia="PMingLiU" w:hAnsi="Cambria Math" w:cs="PMingLiU"/>
                        </w:rPr>
                        <m:t>4</m:t>
                      </w:del>
                    </m:r>
                  </m:sub>
                </m:sSub>
              </m:oMath>
            </m:oMathPara>
          </w:p>
        </w:tc>
      </w:tr>
      <w:tr w:rsidR="002F53D9" w:rsidDel="00A612FA" w14:paraId="0BEE6C21" w14:textId="77777777" w:rsidTr="002F53D9">
        <w:trPr>
          <w:trHeight w:val="365"/>
          <w:del w:id="503" w:author="SU FONG" w:date="2020-09-18T13:27:00Z"/>
          <w:trPrChange w:id="504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505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7933A3AA" w14:textId="34B6A2FD" w:rsidR="002F53D9" w:rsidDel="00A612FA" w:rsidRDefault="002F53D9" w:rsidP="00EA1E6E">
            <w:pPr>
              <w:rPr>
                <w:del w:id="506" w:author="SU FONG" w:date="2020-09-18T13:27:00Z"/>
                <w:rFonts w:ascii="PMingLiU" w:eastAsia="PMingLiU" w:hAnsi="PMingLiU" w:cs="PMingLiU"/>
              </w:rPr>
            </w:pPr>
            <m:oMathPara>
              <m:oMath>
                <m:r>
                  <w:del w:id="507" w:author="SU FONG" w:date="2020-09-18T13:27:00Z">
                    <w:rPr>
                      <w:rFonts w:ascii="Cambria Math" w:eastAsia="PMingLiU" w:hAnsi="Cambria Math" w:cs="PMingLiU"/>
                    </w:rPr>
                    <m:t>N</m:t>
                  </w:del>
                </m:r>
              </m:oMath>
            </m:oMathPara>
          </w:p>
        </w:tc>
      </w:tr>
      <w:tr w:rsidR="002F53D9" w:rsidDel="00A612FA" w14:paraId="54B6F625" w14:textId="77777777" w:rsidTr="002F53D9">
        <w:trPr>
          <w:trHeight w:val="353"/>
          <w:del w:id="508" w:author="SU FONG" w:date="2020-09-18T13:27:00Z"/>
          <w:trPrChange w:id="509" w:author="SU FONG" w:date="2020-09-18T13:31:00Z">
            <w:trPr>
              <w:trHeight w:val="353"/>
            </w:trPr>
          </w:trPrChange>
        </w:trPr>
        <w:tc>
          <w:tcPr>
            <w:tcW w:w="5000" w:type="pct"/>
            <w:shd w:val="clear" w:color="auto" w:fill="auto"/>
            <w:tcPrChange w:id="510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40A5AB5B" w14:textId="75252C30" w:rsidR="002F53D9" w:rsidDel="00A612FA" w:rsidRDefault="002F53D9" w:rsidP="00EA1E6E">
            <w:pPr>
              <w:rPr>
                <w:del w:id="511" w:author="SU FONG" w:date="2020-09-18T13:27:00Z"/>
                <w:rFonts w:ascii="PMingLiU" w:eastAsia="PMingLiU" w:hAnsi="PMingLiU" w:cs="PMingLiU"/>
              </w:rPr>
            </w:pPr>
          </w:p>
        </w:tc>
      </w:tr>
      <w:tr w:rsidR="002F53D9" w:rsidDel="002F53D9" w14:paraId="15E13DFD" w14:textId="744A4845" w:rsidTr="002F53D9">
        <w:trPr>
          <w:trHeight w:val="365"/>
          <w:del w:id="512" w:author="SU FONG" w:date="2020-09-18T13:31:00Z"/>
          <w:trPrChange w:id="513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514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611C4DCB" w14:textId="3D515583" w:rsidR="002F53D9" w:rsidDel="002F53D9" w:rsidRDefault="002F53D9" w:rsidP="00EA1E6E">
            <w:pPr>
              <w:rPr>
                <w:del w:id="515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516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517" w:author="SU FONG" w:date="2020-09-18T13:31:00Z">
                        <w:rPr>
                          <w:rFonts w:ascii="Cambria Math" w:eastAsia="PMingLiU" w:hAnsi="Cambria Math" w:cs="PMingLiU"/>
                        </w:rPr>
                        <m:t>F</m:t>
                      </w:del>
                    </m:r>
                  </m:e>
                  <m:sub>
                    <m:r>
                      <w:del w:id="518" w:author="SU FONG" w:date="2020-09-18T13:31:00Z">
                        <w:rPr>
                          <w:rFonts w:ascii="Cambria Math" w:eastAsia="PMingLiU" w:hAnsi="Cambria Math" w:cs="PMingLiU"/>
                        </w:rPr>
                        <m:t>1</m:t>
                      </w:del>
                    </m:r>
                  </m:sub>
                </m:sSub>
              </m:oMath>
            </m:oMathPara>
          </w:p>
        </w:tc>
      </w:tr>
      <w:tr w:rsidR="002F53D9" w:rsidDel="002F53D9" w14:paraId="4832428B" w14:textId="03A2976E" w:rsidTr="002F53D9">
        <w:trPr>
          <w:trHeight w:val="353"/>
          <w:del w:id="519" w:author="SU FONG" w:date="2020-09-18T13:31:00Z"/>
          <w:trPrChange w:id="520" w:author="SU FONG" w:date="2020-09-18T13:31:00Z">
            <w:trPr>
              <w:trHeight w:val="353"/>
            </w:trPr>
          </w:trPrChange>
        </w:trPr>
        <w:tc>
          <w:tcPr>
            <w:tcW w:w="5000" w:type="pct"/>
            <w:shd w:val="clear" w:color="auto" w:fill="auto"/>
            <w:tcPrChange w:id="521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14A63B01" w14:textId="2480FE25" w:rsidR="002F53D9" w:rsidDel="002F53D9" w:rsidRDefault="002F53D9" w:rsidP="00EA1E6E">
            <w:pPr>
              <w:rPr>
                <w:del w:id="522" w:author="SU FONG" w:date="2020-09-18T13:31:00Z"/>
                <w:rFonts w:ascii="PMingLiU" w:eastAsia="PMingLiU" w:hAnsi="PMingLiU" w:cs="PMingLiU"/>
              </w:rPr>
            </w:pPr>
            <m:oMathPara>
              <m:oMath>
                <m:sSubSup>
                  <m:sSubSupPr>
                    <m:ctrlPr>
                      <w:del w:id="523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524" w:author="SU FONG" w:date="2020-09-18T13:31:00Z">
                        <w:rPr>
                          <w:rFonts w:ascii="Cambria Math" w:eastAsia="PMingLiU" w:hAnsi="Cambria Math" w:cs="PMingLiU"/>
                        </w:rPr>
                        <m:t>F</m:t>
                      </w:del>
                    </m:r>
                  </m:e>
                  <m:sub>
                    <m:r>
                      <w:del w:id="525" w:author="SU FONG" w:date="2020-09-18T13:31:00Z">
                        <w:rPr>
                          <w:rFonts w:ascii="Cambria Math" w:eastAsia="PMingLiU" w:hAnsi="Cambria Math" w:cs="PMingLiU"/>
                        </w:rPr>
                        <m:t>1</m:t>
                      </w:del>
                    </m:r>
                  </m:sub>
                  <m:sup>
                    <m:r>
                      <w:del w:id="526" w:author="SU FONG" w:date="2020-09-18T13:31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</m:oMath>
            </m:oMathPara>
          </w:p>
        </w:tc>
      </w:tr>
      <w:tr w:rsidR="002F53D9" w:rsidDel="002F53D9" w14:paraId="6E0B2108" w14:textId="51EC51A2" w:rsidTr="002F53D9">
        <w:trPr>
          <w:trHeight w:val="365"/>
          <w:del w:id="527" w:author="SU FONG" w:date="2020-09-18T13:31:00Z"/>
          <w:trPrChange w:id="528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529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4DBD30EF" w14:textId="25CD596C" w:rsidR="002F53D9" w:rsidDel="002F53D9" w:rsidRDefault="002F53D9" w:rsidP="00EA1E6E">
            <w:pPr>
              <w:rPr>
                <w:del w:id="530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531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532" w:author="SU FONG" w:date="2020-09-18T13:31:00Z">
                        <w:rPr>
                          <w:rFonts w:ascii="Cambria Math" w:eastAsia="PMingLiU" w:hAnsi="Cambria Math" w:cs="PMingLiU"/>
                        </w:rPr>
                        <m:t>F</m:t>
                      </w:del>
                    </m:r>
                  </m:e>
                  <m:sub>
                    <m:r>
                      <w:del w:id="533" w:author="SU FONG" w:date="2020-09-18T13:31:00Z">
                        <w:rPr>
                          <w:rFonts w:ascii="Cambria Math" w:eastAsia="PMingLiU" w:hAnsi="Cambria Math" w:cs="PMingLiU"/>
                        </w:rPr>
                        <m:t>2</m:t>
                      </w:del>
                    </m:r>
                  </m:sub>
                </m:sSub>
              </m:oMath>
            </m:oMathPara>
          </w:p>
        </w:tc>
      </w:tr>
      <w:tr w:rsidR="002F53D9" w:rsidDel="002F53D9" w14:paraId="77C1EEA8" w14:textId="15059523" w:rsidTr="002F53D9">
        <w:trPr>
          <w:trHeight w:val="353"/>
          <w:del w:id="534" w:author="SU FONG" w:date="2020-09-18T13:31:00Z"/>
          <w:trPrChange w:id="535" w:author="SU FONG" w:date="2020-09-18T13:31:00Z">
            <w:trPr>
              <w:trHeight w:val="353"/>
            </w:trPr>
          </w:trPrChange>
        </w:trPr>
        <w:tc>
          <w:tcPr>
            <w:tcW w:w="5000" w:type="pct"/>
            <w:shd w:val="clear" w:color="auto" w:fill="auto"/>
            <w:tcPrChange w:id="536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1D3790FD" w14:textId="60D636EA" w:rsidR="002F53D9" w:rsidDel="002F53D9" w:rsidRDefault="002F53D9" w:rsidP="00EA1E6E">
            <w:pPr>
              <w:rPr>
                <w:del w:id="537" w:author="SU FONG" w:date="2020-09-18T13:31:00Z"/>
                <w:rFonts w:ascii="PMingLiU" w:eastAsia="PMingLiU" w:hAnsi="PMingLiU" w:cs="PMingLiU"/>
              </w:rPr>
            </w:pPr>
            <m:oMathPara>
              <m:oMath>
                <m:sSubSup>
                  <m:sSubSupPr>
                    <m:ctrlPr>
                      <w:del w:id="538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539" w:author="SU FONG" w:date="2020-09-18T13:31:00Z">
                        <w:rPr>
                          <w:rFonts w:ascii="Cambria Math" w:eastAsia="PMingLiU" w:hAnsi="Cambria Math" w:cs="PMingLiU"/>
                        </w:rPr>
                        <m:t>F</m:t>
                      </w:del>
                    </m:r>
                  </m:e>
                  <m:sub>
                    <m:r>
                      <w:del w:id="540" w:author="SU FONG" w:date="2020-09-18T13:31:00Z">
                        <w:rPr>
                          <w:rFonts w:ascii="Cambria Math" w:eastAsia="PMingLiU" w:hAnsi="Cambria Math" w:cs="PMingLiU"/>
                        </w:rPr>
                        <m:t>2</m:t>
                      </w:del>
                    </m:r>
                  </m:sub>
                  <m:sup>
                    <m:r>
                      <w:del w:id="541" w:author="SU FONG" w:date="2020-09-18T13:31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</m:oMath>
            </m:oMathPara>
          </w:p>
        </w:tc>
      </w:tr>
      <w:tr w:rsidR="002F53D9" w:rsidDel="002F53D9" w14:paraId="2C9A1DC3" w14:textId="0C2A2599" w:rsidTr="002F53D9">
        <w:trPr>
          <w:trHeight w:val="365"/>
          <w:del w:id="542" w:author="SU FONG" w:date="2020-09-18T13:31:00Z"/>
          <w:trPrChange w:id="543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544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4A976212" w14:textId="1695CEC5" w:rsidR="002F53D9" w:rsidDel="002F53D9" w:rsidRDefault="002F53D9" w:rsidP="00EA1E6E">
            <w:pPr>
              <w:rPr>
                <w:del w:id="545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546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547" w:author="SU FONG" w:date="2020-09-18T13:31:00Z">
                        <w:rPr>
                          <w:rFonts w:ascii="Cambria Math" w:eastAsia="PMingLiU" w:hAnsi="Cambria Math" w:cs="PMingLiU"/>
                        </w:rPr>
                        <m:t>F</m:t>
                      </w:del>
                    </m:r>
                  </m:e>
                  <m:sub>
                    <m:r>
                      <w:del w:id="548" w:author="SU FONG" w:date="2020-09-18T13:31:00Z">
                        <w:rPr>
                          <w:rFonts w:ascii="Cambria Math" w:eastAsia="PMingLiU" w:hAnsi="Cambria Math" w:cs="PMingLiU"/>
                        </w:rPr>
                        <m:t>3</m:t>
                      </w:del>
                    </m:r>
                  </m:sub>
                </m:sSub>
              </m:oMath>
            </m:oMathPara>
          </w:p>
        </w:tc>
      </w:tr>
      <w:tr w:rsidR="002F53D9" w:rsidDel="002F53D9" w14:paraId="2372B531" w14:textId="21BEA026" w:rsidTr="002F53D9">
        <w:trPr>
          <w:trHeight w:val="353"/>
          <w:del w:id="549" w:author="SU FONG" w:date="2020-09-18T13:31:00Z"/>
          <w:trPrChange w:id="550" w:author="SU FONG" w:date="2020-09-18T13:31:00Z">
            <w:trPr>
              <w:trHeight w:val="353"/>
            </w:trPr>
          </w:trPrChange>
        </w:trPr>
        <w:tc>
          <w:tcPr>
            <w:tcW w:w="5000" w:type="pct"/>
            <w:shd w:val="clear" w:color="auto" w:fill="auto"/>
            <w:tcPrChange w:id="551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69134609" w14:textId="463CB37D" w:rsidR="002F53D9" w:rsidDel="002F53D9" w:rsidRDefault="002F53D9" w:rsidP="00EA1E6E">
            <w:pPr>
              <w:rPr>
                <w:del w:id="552" w:author="SU FONG" w:date="2020-09-18T13:31:00Z"/>
                <w:rFonts w:ascii="PMingLiU" w:eastAsia="PMingLiU" w:hAnsi="PMingLiU" w:cs="PMingLiU"/>
              </w:rPr>
            </w:pPr>
            <m:oMathPara>
              <m:oMath>
                <m:sSubSup>
                  <m:sSubSupPr>
                    <m:ctrlPr>
                      <w:del w:id="553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554" w:author="SU FONG" w:date="2020-09-18T13:31:00Z">
                        <w:rPr>
                          <w:rFonts w:ascii="Cambria Math" w:eastAsia="PMingLiU" w:hAnsi="Cambria Math" w:cs="PMingLiU"/>
                        </w:rPr>
                        <m:t>F</m:t>
                      </w:del>
                    </m:r>
                  </m:e>
                  <m:sub>
                    <m:r>
                      <w:del w:id="555" w:author="SU FONG" w:date="2020-09-18T13:31:00Z">
                        <w:rPr>
                          <w:rFonts w:ascii="Cambria Math" w:eastAsia="PMingLiU" w:hAnsi="Cambria Math" w:cs="PMingLiU"/>
                        </w:rPr>
                        <m:t>3</m:t>
                      </w:del>
                    </m:r>
                  </m:sub>
                  <m:sup>
                    <m:r>
                      <w:del w:id="556" w:author="SU FONG" w:date="2020-09-18T13:31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</m:oMath>
            </m:oMathPara>
          </w:p>
        </w:tc>
      </w:tr>
      <w:tr w:rsidR="002F53D9" w:rsidDel="002F53D9" w14:paraId="304A8D95" w14:textId="0FF9DEA9" w:rsidTr="002F53D9">
        <w:trPr>
          <w:trHeight w:val="365"/>
          <w:del w:id="557" w:author="SU FONG" w:date="2020-09-18T13:31:00Z"/>
          <w:trPrChange w:id="558" w:author="SU FONG" w:date="2020-09-18T13:31:00Z">
            <w:trPr>
              <w:trHeight w:val="365"/>
            </w:trPr>
          </w:trPrChange>
        </w:trPr>
        <w:tc>
          <w:tcPr>
            <w:tcW w:w="5000" w:type="pct"/>
            <w:shd w:val="clear" w:color="auto" w:fill="auto"/>
            <w:tcPrChange w:id="559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46E091EA" w14:textId="03DB5288" w:rsidR="002F53D9" w:rsidDel="002F53D9" w:rsidRDefault="002F53D9" w:rsidP="00EA1E6E">
            <w:pPr>
              <w:rPr>
                <w:del w:id="560" w:author="SU FONG" w:date="2020-09-18T13:31:00Z"/>
                <w:rFonts w:ascii="PMingLiU" w:eastAsia="PMingLiU" w:hAnsi="PMingLiU" w:cs="PMingLiU"/>
              </w:rPr>
            </w:pPr>
            <m:oMathPara>
              <m:oMath>
                <m:sSub>
                  <m:sSubPr>
                    <m:ctrlPr>
                      <w:del w:id="561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562" w:author="SU FONG" w:date="2020-09-18T13:31:00Z">
                        <w:rPr>
                          <w:rFonts w:ascii="Cambria Math" w:eastAsia="PMingLiU" w:hAnsi="Cambria Math" w:cs="PMingLiU"/>
                        </w:rPr>
                        <m:t>F</m:t>
                      </w:del>
                    </m:r>
                  </m:e>
                  <m:sub>
                    <m:r>
                      <w:del w:id="563" w:author="SU FONG" w:date="2020-09-18T13:31:00Z">
                        <w:rPr>
                          <w:rFonts w:ascii="Cambria Math" w:eastAsia="PMingLiU" w:hAnsi="Cambria Math" w:cs="PMingLiU"/>
                        </w:rPr>
                        <m:t>4</m:t>
                      </w:del>
                    </m:r>
                  </m:sub>
                </m:sSub>
              </m:oMath>
            </m:oMathPara>
          </w:p>
        </w:tc>
      </w:tr>
      <w:tr w:rsidR="002F53D9" w:rsidDel="002F53D9" w14:paraId="4451D7EC" w14:textId="714273E8" w:rsidTr="002F53D9">
        <w:trPr>
          <w:trHeight w:val="353"/>
          <w:del w:id="564" w:author="SU FONG" w:date="2020-09-18T13:31:00Z"/>
          <w:trPrChange w:id="565" w:author="SU FONG" w:date="2020-09-18T13:31:00Z">
            <w:trPr>
              <w:trHeight w:val="353"/>
            </w:trPr>
          </w:trPrChange>
        </w:trPr>
        <w:tc>
          <w:tcPr>
            <w:tcW w:w="5000" w:type="pct"/>
            <w:shd w:val="clear" w:color="auto" w:fill="auto"/>
            <w:tcPrChange w:id="566" w:author="SU FONG" w:date="2020-09-18T13:31:00Z">
              <w:tcPr>
                <w:tcW w:w="2500" w:type="pct"/>
                <w:shd w:val="clear" w:color="auto" w:fill="auto"/>
              </w:tcPr>
            </w:tcPrChange>
          </w:tcPr>
          <w:p w14:paraId="5ED24945" w14:textId="708674F9" w:rsidR="002F53D9" w:rsidDel="002F53D9" w:rsidRDefault="002F53D9" w:rsidP="00EA1E6E">
            <w:pPr>
              <w:rPr>
                <w:del w:id="567" w:author="SU FONG" w:date="2020-09-18T13:31:00Z"/>
                <w:rFonts w:ascii="PMingLiU" w:eastAsia="PMingLiU" w:hAnsi="PMingLiU" w:cs="PMingLiU"/>
              </w:rPr>
            </w:pPr>
            <m:oMathPara>
              <m:oMath>
                <m:sSubSup>
                  <m:sSubSupPr>
                    <m:ctrlPr>
                      <w:del w:id="568" w:author="SU FONG" w:date="2020-09-18T13:31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569" w:author="SU FONG" w:date="2020-09-18T13:31:00Z">
                        <w:rPr>
                          <w:rFonts w:ascii="Cambria Math" w:eastAsia="PMingLiU" w:hAnsi="Cambria Math" w:cs="PMingLiU"/>
                        </w:rPr>
                        <m:t>F</m:t>
                      </w:del>
                    </m:r>
                  </m:e>
                  <m:sub>
                    <m:r>
                      <w:del w:id="570" w:author="SU FONG" w:date="2020-09-18T13:31:00Z">
                        <w:rPr>
                          <w:rFonts w:ascii="Cambria Math" w:eastAsia="PMingLiU" w:hAnsi="Cambria Math" w:cs="PMingLiU"/>
                        </w:rPr>
                        <m:t>4</m:t>
                      </w:del>
                    </m:r>
                  </m:sub>
                  <m:sup>
                    <m:r>
                      <w:del w:id="571" w:author="SU FONG" w:date="2020-09-18T13:31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</m:oMath>
            </m:oMathPara>
          </w:p>
        </w:tc>
      </w:tr>
    </w:tbl>
    <w:p w14:paraId="19FDF8FB" w14:textId="3437AF01" w:rsidR="00F6101F" w:rsidDel="00E00F25" w:rsidRDefault="00F6101F" w:rsidP="00BE0331">
      <w:pPr>
        <w:rPr>
          <w:del w:id="572" w:author="SU FONG" w:date="2020-09-18T16:57:00Z"/>
          <w:rFonts w:ascii="PMingLiU" w:eastAsia="PMingLiU" w:hAnsi="PMingLiU" w:cs="PMingLiU"/>
        </w:rPr>
      </w:pPr>
    </w:p>
    <w:p w14:paraId="27E6D4EA" w14:textId="4323170A" w:rsidR="00D53CDC" w:rsidRDefault="00D53CDC" w:rsidP="00BE0331">
      <w:pPr>
        <w:rPr>
          <w:rFonts w:ascii="PMingLiU" w:eastAsia="PMingLiU" w:hAnsi="PMingLiU" w:cs="PMingLiU"/>
        </w:rPr>
        <w:sectPr w:rsidR="00D53CD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6CAA26C" w14:textId="5A404491" w:rsidR="00BE0331" w:rsidRPr="00B46E8B" w:rsidDel="00E00F25" w:rsidRDefault="00BE0331" w:rsidP="00BE0331">
      <w:pPr>
        <w:rPr>
          <w:del w:id="573" w:author="SU FONG" w:date="2020-09-18T16:57:00Z"/>
          <w:rFonts w:ascii="PMingLiU" w:eastAsia="PMingLiU" w:hAnsi="PMingLiU" w:cs="PMingLiU"/>
        </w:rPr>
      </w:pPr>
      <w:del w:id="574" w:author="SU FONG" w:date="2020-09-18T16:57:00Z">
        <w:r w:rsidRPr="00BE0331" w:rsidDel="00E00F25">
          <w:rPr>
            <w:rFonts w:ascii="PMingLiU" w:eastAsia="PMingLiU" w:hAnsi="PMingLiU" w:cs="PMingLiU" w:hint="eastAsia"/>
          </w:rPr>
          <w:delText>將</w:delText>
        </w:r>
      </w:del>
      <m:oMath>
        <m:sSubSup>
          <m:sSubSupPr>
            <m:ctrlPr>
              <w:del w:id="575" w:author="SU FONG" w:date="2020-09-18T16:57:00Z">
                <w:rPr>
                  <w:rFonts w:ascii="Cambria Math" w:eastAsia="PMingLiU" w:hAnsi="Cambria Math" w:cs="PMingLiU"/>
                  <w:i/>
                </w:rPr>
              </w:del>
            </m:ctrlPr>
          </m:sSubSupPr>
          <m:e>
            <m:r>
              <w:del w:id="576" w:author="SU FONG" w:date="2020-09-18T16:57:00Z">
                <w:rPr>
                  <w:rFonts w:ascii="Cambria Math" w:eastAsia="PMingLiU" w:hAnsi="Cambria Math" w:cs="PMingLiU" w:hint="eastAsia"/>
                </w:rPr>
                <m:t>O</m:t>
              </w:del>
            </m:r>
            <m:ctrlPr>
              <w:del w:id="577" w:author="SU FONG" w:date="2020-09-18T16:57:00Z">
                <w:rPr>
                  <w:rFonts w:ascii="Cambria Math" w:eastAsia="PMingLiU" w:hAnsi="Cambria Math" w:cs="PMingLiU" w:hint="eastAsia"/>
                  <w:i/>
                </w:rPr>
              </w:del>
            </m:ctrlPr>
          </m:e>
          <m:sub>
            <m:r>
              <w:del w:id="578" w:author="SU FONG" w:date="2020-09-18T16:57:00Z">
                <w:rPr>
                  <w:rFonts w:ascii="Cambria Math" w:eastAsia="PMingLiU" w:hAnsi="Cambria Math" w:cs="PMingLiU" w:hint="eastAsia"/>
                </w:rPr>
                <m:t>4</m:t>
              </w:del>
            </m:r>
          </m:sub>
          <m:sup>
            <m:r>
              <w:del w:id="579" w:author="SU FONG" w:date="2020-09-18T16:57:00Z">
                <w:rPr>
                  <w:rFonts w:ascii="Cambria Math" w:eastAsia="PMingLiU" w:hAnsi="Cambria Math" w:cs="PMingLiU"/>
                </w:rPr>
                <m:t>'</m:t>
              </w:del>
            </m:r>
          </m:sup>
        </m:sSubSup>
      </m:oMath>
      <w:del w:id="580" w:author="SU FONG" w:date="2020-09-18T16:57:00Z">
        <w:r w:rsidRPr="00BE0331" w:rsidDel="00E00F25">
          <w:rPr>
            <w:rFonts w:ascii="PMingLiU" w:eastAsia="PMingLiU" w:hAnsi="PMingLiU" w:cs="PMingLiU" w:hint="eastAsia"/>
          </w:rPr>
          <w:delText>定為原點</w:delText>
        </w:r>
      </w:del>
      <m:oMath>
        <m:d>
          <m:dPr>
            <m:ctrlPr>
              <w:del w:id="581" w:author="SU FONG" w:date="2020-09-18T16:57:00Z">
                <w:rPr>
                  <w:rFonts w:ascii="Cambria Math" w:eastAsia="PMingLiU" w:hAnsi="Cambria Math" w:cs="PMingLiU"/>
                  <w:i/>
                </w:rPr>
              </w:del>
            </m:ctrlPr>
          </m:dPr>
          <m:e>
            <m:r>
              <w:del w:id="582" w:author="SU FONG" w:date="2020-09-18T16:57:00Z">
                <w:rPr>
                  <w:rFonts w:ascii="Cambria Math" w:eastAsia="PMingLiU" w:hAnsi="Cambria Math" w:cs="PMingLiU" w:hint="eastAsia"/>
                </w:rPr>
                <m:t>0,0</m:t>
              </w:del>
            </m:r>
          </m:e>
        </m:d>
      </m:oMath>
      <w:del w:id="583" w:author="SU FONG" w:date="2020-09-18T16:57:00Z">
        <w:r w:rsidRPr="00BE0331" w:rsidDel="00E00F25">
          <w:rPr>
            <w:rFonts w:ascii="PMingLiU" w:eastAsia="PMingLiU" w:hAnsi="PMingLiU" w:cs="PMingLiU" w:hint="eastAsia"/>
          </w:rPr>
          <w:delText>，並求出各點坐標:</w:delText>
        </w:r>
        <w:r w:rsidRPr="00BE0331" w:rsidDel="00E00F25">
          <w:rPr>
            <w:rFonts w:ascii="PMingLiU" w:eastAsia="PMingLiU" w:hAnsi="PMingLiU" w:cs="PMingLiU"/>
          </w:rPr>
          <w:delText xml:space="preserve"> </w:delText>
        </w:r>
      </w:del>
    </w:p>
    <w:p w14:paraId="6ECCA03F" w14:textId="4E891F00" w:rsidR="00886732" w:rsidRPr="00886732" w:rsidRDefault="00886732" w:rsidP="00BE0331">
      <w:pPr>
        <w:rPr>
          <w:noProof/>
          <w:lang w:val="en-US"/>
          <w:rPrChange w:id="584" w:author="SU FONG" w:date="2020-09-17T18:32:00Z">
            <w:rPr>
              <w:noProof/>
            </w:rPr>
          </w:rPrChange>
        </w:rPr>
        <w:sectPr w:rsidR="00886732" w:rsidRPr="00886732" w:rsidSect="00064C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D54726B" w14:textId="77777777" w:rsidR="00043051" w:rsidRPr="00043051" w:rsidRDefault="00043051" w:rsidP="0049349C">
      <w:pPr>
        <w:rPr>
          <w:ins w:id="585" w:author="SU FONG" w:date="2020-09-18T17:02:00Z"/>
          <w:i/>
          <w:noProof/>
          <w:rPrChange w:id="586" w:author="SU FONG" w:date="2020-09-18T17:03:00Z">
            <w:rPr>
              <w:ins w:id="587" w:author="SU FONG" w:date="2020-09-18T17:02:00Z"/>
              <w:i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588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589" w:author="SU FONG" w:date="2020-09-18T17:02:00Z">
                  <w:rPr>
                    <w:rFonts w:ascii="Cambria Math" w:eastAsia="PMingLiU" w:hAnsi="Cambria Math" w:cs="PMingLiU"/>
                  </w:rPr>
                  <m:t>P</m:t>
                </w:ins>
              </m:r>
            </m:e>
            <m:sub>
              <m:r>
                <w:ins w:id="590" w:author="SU FONG" w:date="2020-09-18T17:02:00Z">
                  <w:rPr>
                    <w:rFonts w:ascii="Cambria Math" w:eastAsia="PMingLiU" w:hAnsi="Cambria Math" w:cs="PMingLiU"/>
                  </w:rPr>
                  <m:t>4x</m:t>
                </w:ins>
              </m:r>
            </m:sub>
          </m:sSub>
          <m:r>
            <w:ins w:id="591" w:author="SU FONG" w:date="2020-09-18T17:02:00Z">
              <w:rPr>
                <w:rFonts w:ascii="Cambria Math" w:eastAsia="PMingLiU" w:hAnsi="Cambria Math" w:cs="PMingLiU"/>
              </w:rPr>
              <m:t>=-</m:t>
            </w:ins>
          </m:r>
          <m:sSub>
            <m:sSubPr>
              <m:ctrlPr>
                <w:ins w:id="592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593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Sup>
                <m:sSubSupPr>
                  <m:ctrlPr>
                    <w:ins w:id="594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595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596" w:author="SU FONG" w:date="2020-09-18T17:02:00Z">
                      <w:rPr>
                        <w:rFonts w:ascii="Cambria Math" w:eastAsia="PMingLiU" w:hAnsi="Cambria Math" w:cs="PMingLiU"/>
                      </w:rPr>
                      <m:t>4</m:t>
                    </w:ins>
                  </m:r>
                </m:sub>
                <m:sup>
                  <m:r>
                    <w:ins w:id="597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  <m:sSub>
                <m:sSubPr>
                  <m:ctrlPr>
                    <w:ins w:id="598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599" w:author="SU FONG" w:date="2020-09-18T17:02:00Z">
                      <w:rPr>
                        <w:rFonts w:ascii="Cambria Math" w:eastAsia="PMingLiU" w:hAnsi="Cambria Math" w:cs="PMingLiU"/>
                      </w:rPr>
                      <m:t>P</m:t>
                    </w:ins>
                  </m:r>
                </m:e>
                <m:sub>
                  <m:r>
                    <w:ins w:id="600" w:author="SU FONG" w:date="2020-09-18T17:02:00Z">
                      <w:rPr>
                        <w:rFonts w:ascii="Cambria Math" w:eastAsia="PMingLiU" w:hAnsi="Cambria Math" w:cs="PMingLiU"/>
                      </w:rPr>
                      <m:t>4</m:t>
                    </w:ins>
                  </m:r>
                </m:sub>
              </m:sSub>
            </m:sub>
          </m:sSub>
          <m:r>
            <w:ins w:id="601" w:author="SU FONG" w:date="2020-09-18T17:02:00Z">
              <w:rPr>
                <w:rFonts w:ascii="Cambria Math" w:eastAsia="PMingLiU" w:hAnsi="Cambria Math" w:cs="PMingLiU"/>
              </w:rPr>
              <m:t>⋅cos</m:t>
            </w:ins>
          </m:r>
          <m:r>
            <w:ins w:id="602" w:author="SU FONG" w:date="2020-09-18T17:02:00Z">
              <w:rPr>
                <w:rFonts w:ascii="Cambria Math" w:eastAsia="PMingLiU" w:hAnsi="Cambria Math" w:cs="PMingLiU"/>
                <w:lang w:val="el-GR"/>
              </w:rPr>
              <m:t>θ</m:t>
            </w:ins>
          </m:r>
        </m:oMath>
      </m:oMathPara>
    </w:p>
    <w:p w14:paraId="3BB64C09" w14:textId="77777777" w:rsidR="00043051" w:rsidRPr="00043051" w:rsidRDefault="00043051" w:rsidP="00064CB6">
      <w:pPr>
        <w:jc w:val="both"/>
        <w:rPr>
          <w:ins w:id="603" w:author="SU FONG" w:date="2020-09-18T17:02:00Z"/>
          <w:i/>
          <w:noProof/>
          <w:rPrChange w:id="604" w:author="SU FONG" w:date="2020-09-18T17:03:00Z">
            <w:rPr>
              <w:ins w:id="605" w:author="SU FONG" w:date="2020-09-18T17:02:00Z"/>
              <w:i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606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607" w:author="SU FONG" w:date="2020-09-18T17:02:00Z">
                  <w:rPr>
                    <w:rFonts w:ascii="Cambria Math" w:eastAsia="PMingLiU" w:hAnsi="Cambria Math" w:cs="PMingLiU"/>
                  </w:rPr>
                  <m:t>P</m:t>
                </w:ins>
              </m:r>
            </m:e>
            <m:sub>
              <m:r>
                <w:ins w:id="608" w:author="SU FONG" w:date="2020-09-18T17:02:00Z">
                  <w:rPr>
                    <w:rFonts w:ascii="Cambria Math" w:eastAsia="PMingLiU" w:hAnsi="Cambria Math" w:cs="PMingLiU"/>
                  </w:rPr>
                  <m:t>4y</m:t>
                </w:ins>
              </m:r>
            </m:sub>
          </m:sSub>
          <m:r>
            <w:ins w:id="609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610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611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Sup>
                <m:sSubSupPr>
                  <m:ctrlPr>
                    <w:ins w:id="612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613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614" w:author="SU FONG" w:date="2020-09-18T17:02:00Z">
                      <w:rPr>
                        <w:rFonts w:ascii="Cambria Math" w:eastAsia="PMingLiU" w:hAnsi="Cambria Math" w:cs="PMingLiU"/>
                      </w:rPr>
                      <m:t>4</m:t>
                    </w:ins>
                  </m:r>
                </m:sub>
                <m:sup>
                  <m:r>
                    <w:ins w:id="615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  <m:sSub>
                <m:sSubPr>
                  <m:ctrlPr>
                    <w:ins w:id="616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617" w:author="SU FONG" w:date="2020-09-18T17:02:00Z">
                      <w:rPr>
                        <w:rFonts w:ascii="Cambria Math" w:eastAsia="PMingLiU" w:hAnsi="Cambria Math" w:cs="PMingLiU"/>
                      </w:rPr>
                      <m:t>P</m:t>
                    </w:ins>
                  </m:r>
                </m:e>
                <m:sub>
                  <m:r>
                    <w:ins w:id="618" w:author="SU FONG" w:date="2020-09-18T17:02:00Z">
                      <w:rPr>
                        <w:rFonts w:ascii="Cambria Math" w:eastAsia="PMingLiU" w:hAnsi="Cambria Math" w:cs="PMingLiU"/>
                      </w:rPr>
                      <m:t>4</m:t>
                    </w:ins>
                  </m:r>
                </m:sub>
              </m:sSub>
            </m:sub>
          </m:sSub>
          <m:r>
            <w:ins w:id="619" w:author="SU FONG" w:date="2020-09-18T17:02:00Z">
              <w:rPr>
                <w:rFonts w:ascii="Cambria Math" w:eastAsia="PMingLiU" w:hAnsi="Cambria Math" w:cs="PMingLiU"/>
              </w:rPr>
              <m:t>⋅sin</m:t>
            </w:ins>
          </m:r>
          <m:r>
            <w:ins w:id="620" w:author="SU FONG" w:date="2020-09-18T17:02:00Z">
              <w:rPr>
                <w:rFonts w:ascii="Cambria Math" w:eastAsia="PMingLiU" w:hAnsi="Cambria Math" w:cs="PMingLiU"/>
                <w:lang w:val="el-GR"/>
              </w:rPr>
              <m:t>θ</m:t>
            </w:ins>
          </m:r>
        </m:oMath>
      </m:oMathPara>
    </w:p>
    <w:p w14:paraId="5B8FD4F4" w14:textId="77777777" w:rsidR="00043051" w:rsidRPr="00043051" w:rsidRDefault="00043051" w:rsidP="00064CB6">
      <w:pPr>
        <w:jc w:val="both"/>
        <w:rPr>
          <w:ins w:id="621" w:author="SU FONG" w:date="2020-09-18T17:02:00Z"/>
          <w:i/>
          <w:noProof/>
          <w:rPrChange w:id="622" w:author="SU FONG" w:date="2020-09-18T17:03:00Z">
            <w:rPr>
              <w:ins w:id="623" w:author="SU FONG" w:date="2020-09-18T17:02:00Z"/>
              <w:i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624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625" w:author="SU FONG" w:date="2020-09-18T17:02:00Z">
                  <w:rPr>
                    <w:rFonts w:ascii="Cambria Math" w:eastAsia="PMingLiU" w:hAnsi="Cambria Math" w:cs="PMingLiU"/>
                  </w:rPr>
                  <m:t>P</m:t>
                </w:ins>
              </m:r>
            </m:e>
            <m:sub>
              <m:r>
                <w:ins w:id="626" w:author="SU FONG" w:date="2020-09-18T17:02:00Z">
                  <w:rPr>
                    <w:rFonts w:ascii="Cambria Math" w:eastAsia="PMingLiU" w:hAnsi="Cambria Math" w:cs="PMingLiU"/>
                  </w:rPr>
                  <m:t>3x</m:t>
                </w:ins>
              </m:r>
            </m:sub>
          </m:sSub>
          <m:r>
            <w:ins w:id="627" w:author="SU FONG" w:date="2020-09-18T17:02:00Z">
              <w:rPr>
                <w:rFonts w:ascii="Cambria Math" w:eastAsia="PMingLiU" w:hAnsi="Cambria Math" w:cs="PMingLiU"/>
              </w:rPr>
              <m:t>=-</m:t>
            </w:ins>
          </m:r>
          <m:sSub>
            <m:sSubPr>
              <m:ctrlPr>
                <w:ins w:id="628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629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Sup>
                <m:sSubSupPr>
                  <m:ctrlPr>
                    <w:ins w:id="630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631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632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  <m:sup>
                  <m:r>
                    <w:ins w:id="633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  <m:sSub>
                <m:sSubPr>
                  <m:ctrlPr>
                    <w:ins w:id="634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635" w:author="SU FONG" w:date="2020-09-18T17:02:00Z">
                      <w:rPr>
                        <w:rFonts w:ascii="Cambria Math" w:eastAsia="PMingLiU" w:hAnsi="Cambria Math" w:cs="PMingLiU"/>
                      </w:rPr>
                      <m:t>P</m:t>
                    </w:ins>
                  </m:r>
                </m:e>
                <m:sub>
                  <m:r>
                    <w:ins w:id="636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</m:sSub>
            </m:sub>
          </m:sSub>
          <m:r>
            <w:ins w:id="637" w:author="SU FONG" w:date="2020-09-18T17:02:00Z">
              <w:rPr>
                <w:rFonts w:ascii="Cambria Math" w:eastAsia="PMingLiU" w:hAnsi="Cambria Math" w:cs="PMingLiU"/>
              </w:rPr>
              <m:t>⋅cos</m:t>
            </w:ins>
          </m:r>
          <m:r>
            <w:ins w:id="638" w:author="SU FONG" w:date="2020-09-18T17:02:00Z">
              <w:rPr>
                <w:rFonts w:ascii="Cambria Math" w:eastAsia="PMingLiU" w:hAnsi="Cambria Math" w:cs="PMingLiU"/>
                <w:lang w:val="el-GR"/>
              </w:rPr>
              <m:t>θ</m:t>
            </w:ins>
          </m:r>
        </m:oMath>
      </m:oMathPara>
    </w:p>
    <w:p w14:paraId="37E96CC2" w14:textId="77777777" w:rsidR="00043051" w:rsidRPr="00043051" w:rsidRDefault="00043051" w:rsidP="00064CB6">
      <w:pPr>
        <w:jc w:val="both"/>
        <w:rPr>
          <w:ins w:id="639" w:author="SU FONG" w:date="2020-09-18T17:02:00Z"/>
          <w:i/>
          <w:noProof/>
          <w:rPrChange w:id="640" w:author="SU FONG" w:date="2020-09-18T17:03:00Z">
            <w:rPr>
              <w:ins w:id="641" w:author="SU FONG" w:date="2020-09-18T17:02:00Z"/>
              <w:i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642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643" w:author="SU FONG" w:date="2020-09-18T17:02:00Z">
                  <w:rPr>
                    <w:rFonts w:ascii="Cambria Math" w:eastAsia="PMingLiU" w:hAnsi="Cambria Math" w:cs="PMingLiU"/>
                  </w:rPr>
                  <m:t>P</m:t>
                </w:ins>
              </m:r>
            </m:e>
            <m:sub>
              <m:r>
                <w:ins w:id="644" w:author="SU FONG" w:date="2020-09-18T17:02:00Z">
                  <w:rPr>
                    <w:rFonts w:ascii="Cambria Math" w:eastAsia="PMingLiU" w:hAnsi="Cambria Math" w:cs="PMingLiU"/>
                  </w:rPr>
                  <m:t>3y</m:t>
                </w:ins>
              </m:r>
            </m:sub>
          </m:sSub>
          <m:r>
            <w:ins w:id="645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646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647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Sup>
                <m:sSubSupPr>
                  <m:ctrlPr>
                    <w:ins w:id="648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649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650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  <m:sup>
                  <m:r>
                    <w:ins w:id="651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  <m:sSubSup>
                <m:sSubSupPr>
                  <m:ctrlPr>
                    <w:ins w:id="652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653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654" w:author="SU FONG" w:date="2020-09-18T17:02:00Z">
                      <w:rPr>
                        <w:rFonts w:ascii="Cambria Math" w:eastAsia="PMingLiU" w:hAnsi="Cambria Math" w:cs="PMingLiU"/>
                      </w:rPr>
                      <m:t>4</m:t>
                    </w:ins>
                  </m:r>
                </m:sub>
                <m:sup>
                  <m:r>
                    <w:ins w:id="655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</m:sub>
          </m:sSub>
          <m:r>
            <w:ins w:id="656" w:author="SU FONG" w:date="2020-09-18T17:02:00Z">
              <w:rPr>
                <w:rFonts w:ascii="Cambria Math" w:eastAsia="PMingLiU" w:hAnsi="Cambria Math" w:cs="PMingLiU"/>
              </w:rPr>
              <m:t>+</m:t>
            </w:ins>
          </m:r>
          <m:sSub>
            <m:sSubPr>
              <m:ctrlPr>
                <w:ins w:id="657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658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Sup>
                <m:sSubSupPr>
                  <m:ctrlPr>
                    <w:ins w:id="659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660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661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  <m:sup>
                  <m:r>
                    <w:ins w:id="662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  <m:sSub>
                <m:sSubPr>
                  <m:ctrlPr>
                    <w:ins w:id="663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664" w:author="SU FONG" w:date="2020-09-18T17:02:00Z">
                      <w:rPr>
                        <w:rFonts w:ascii="Cambria Math" w:eastAsia="PMingLiU" w:hAnsi="Cambria Math" w:cs="PMingLiU"/>
                      </w:rPr>
                      <m:t>P</m:t>
                    </w:ins>
                  </m:r>
                </m:e>
                <m:sub>
                  <m:r>
                    <w:ins w:id="665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</m:sSub>
            </m:sub>
          </m:sSub>
          <m:r>
            <w:ins w:id="666" w:author="SU FONG" w:date="2020-09-18T17:02:00Z">
              <w:rPr>
                <w:rFonts w:ascii="Cambria Math" w:eastAsia="PMingLiU" w:hAnsi="Cambria Math" w:cs="PMingLiU"/>
              </w:rPr>
              <m:t>sin</m:t>
            </w:ins>
          </m:r>
          <m:r>
            <w:ins w:id="667" w:author="SU FONG" w:date="2020-09-18T17:02:00Z">
              <w:rPr>
                <w:rFonts w:ascii="Cambria Math" w:eastAsia="PMingLiU" w:hAnsi="Cambria Math" w:cs="PMingLiU"/>
                <w:lang w:val="el-GR"/>
              </w:rPr>
              <m:t>θ</m:t>
            </w:ins>
          </m:r>
        </m:oMath>
      </m:oMathPara>
    </w:p>
    <w:p w14:paraId="10FE1955" w14:textId="349FB915" w:rsidR="00043051" w:rsidRPr="00043051" w:rsidRDefault="00E427C2" w:rsidP="00064CB6">
      <w:pPr>
        <w:jc w:val="both"/>
        <w:rPr>
          <w:ins w:id="668" w:author="SU FONG" w:date="2020-09-18T17:02:00Z"/>
          <w:rFonts w:hint="eastAsia"/>
          <w:noProof/>
          <w:rPrChange w:id="669" w:author="SU FONG" w:date="2020-09-18T17:03:00Z">
            <w:rPr>
              <w:ins w:id="670" w:author="SU FONG" w:date="2020-09-18T17:02:00Z"/>
              <w:noProof/>
            </w:rPr>
          </w:rPrChange>
        </w:rPr>
      </w:pPr>
      <w:ins w:id="671" w:author="SU FONG" w:date="2020-09-18T17:09:00Z">
        <w:r>
          <w:rPr>
            <w:noProof/>
          </w:rPr>
          <w:t>下部彈性材料長度</w:t>
        </w:r>
        <w:r>
          <w:rPr>
            <w:rFonts w:hint="eastAsia"/>
            <w:noProof/>
          </w:rPr>
          <w:t>：</w:t>
        </w:r>
      </w:ins>
      <m:oMath>
        <m:sSub>
          <m:sSubPr>
            <m:ctrlPr>
              <w:ins w:id="672" w:author="SU FONG" w:date="2020-09-18T17:02:00Z">
                <w:rPr>
                  <w:rFonts w:ascii="Cambria Math" w:hAnsi="Cambria Math"/>
                  <w:i/>
                  <w:noProof/>
                </w:rPr>
              </w:ins>
            </m:ctrlPr>
          </m:sSubPr>
          <m:e>
            <m:r>
              <w:ins w:id="673" w:author="SU FONG" w:date="2020-09-18T17:02:00Z">
                <w:rPr>
                  <w:rFonts w:ascii="Cambria Math" w:hAnsi="Cambria Math"/>
                  <w:noProof/>
                </w:rPr>
                <m:t>L</m:t>
              </w:ins>
            </m:r>
          </m:e>
          <m:sub>
            <m:sSub>
              <m:sSubPr>
                <m:ctrlPr>
                  <w:ins w:id="674" w:author="SU FONG" w:date="2020-09-18T17:02:00Z">
                    <w:rPr>
                      <w:rFonts w:ascii="Cambria Math" w:hAnsi="Cambria Math"/>
                      <w:i/>
                      <w:noProof/>
                    </w:rPr>
                  </w:ins>
                </m:ctrlPr>
              </m:sSubPr>
              <m:e>
                <m:r>
                  <w:ins w:id="675" w:author="SU FONG" w:date="2020-09-18T17:02:00Z">
                    <w:rPr>
                      <w:rFonts w:ascii="Cambria Math" w:hAnsi="Cambria Math"/>
                      <w:noProof/>
                    </w:rPr>
                    <m:t>P</m:t>
                  </w:ins>
                </m:r>
              </m:e>
              <m:sub>
                <m:r>
                  <w:ins w:id="676" w:author="SU FONG" w:date="2020-09-18T17:02:00Z">
                    <w:rPr>
                      <w:rFonts w:ascii="Cambria Math" w:hAnsi="Cambria Math"/>
                      <w:noProof/>
                    </w:rPr>
                    <m:t>3</m:t>
                  </w:ins>
                </m:r>
              </m:sub>
            </m:sSub>
            <m:sSub>
              <m:sSubPr>
                <m:ctrlPr>
                  <w:ins w:id="677" w:author="SU FONG" w:date="2020-09-18T17:02:00Z">
                    <w:rPr>
                      <w:rFonts w:ascii="Cambria Math" w:hAnsi="Cambria Math"/>
                      <w:i/>
                      <w:noProof/>
                    </w:rPr>
                  </w:ins>
                </m:ctrlPr>
              </m:sSubPr>
              <m:e>
                <m:r>
                  <w:ins w:id="678" w:author="SU FONG" w:date="2020-09-18T17:02:00Z">
                    <w:rPr>
                      <w:rFonts w:ascii="Cambria Math" w:hAnsi="Cambria Math"/>
                      <w:noProof/>
                    </w:rPr>
                    <m:t>P</m:t>
                  </w:ins>
                </m:r>
              </m:e>
              <m:sub>
                <m:r>
                  <w:ins w:id="679" w:author="SU FONG" w:date="2020-09-18T17:02:00Z">
                    <w:rPr>
                      <w:rFonts w:ascii="Cambria Math" w:hAnsi="Cambria Math"/>
                      <w:noProof/>
                    </w:rPr>
                    <m:t>4</m:t>
                  </w:ins>
                </m:r>
              </m:sub>
            </m:sSub>
          </m:sub>
        </m:sSub>
        <m:r>
          <w:ins w:id="680" w:author="SU FONG" w:date="2020-09-18T17:02:00Z">
            <w:rPr>
              <w:rFonts w:ascii="Cambria Math" w:hAnsi="Cambria Math"/>
              <w:noProof/>
            </w:rPr>
            <m:t>=</m:t>
          </w:ins>
        </m:r>
        <m:rad>
          <m:radPr>
            <m:degHide m:val="1"/>
            <m:ctrlPr>
              <w:ins w:id="681" w:author="SU FONG" w:date="2020-09-18T17:02:00Z">
                <w:rPr>
                  <w:rFonts w:ascii="Cambria Math" w:hAnsi="Cambria Math"/>
                  <w:i/>
                  <w:noProof/>
                </w:rPr>
              </w:ins>
            </m:ctrlPr>
          </m:radPr>
          <m:deg/>
          <m:e>
            <m:sSup>
              <m:sSupPr>
                <m:ctrlPr>
                  <w:ins w:id="682" w:author="SU FONG" w:date="2020-09-18T17:02:00Z">
                    <w:rPr>
                      <w:rFonts w:ascii="Cambria Math" w:hAnsi="Cambria Math"/>
                      <w:i/>
                      <w:noProof/>
                    </w:rPr>
                  </w:ins>
                </m:ctrlPr>
              </m:sSupPr>
              <m:e>
                <m:r>
                  <w:ins w:id="683" w:author="SU FONG" w:date="2020-09-18T17:02:00Z">
                    <w:rPr>
                      <w:rFonts w:ascii="Cambria Math" w:hAnsi="Cambria Math"/>
                      <w:noProof/>
                    </w:rPr>
                    <m:t>(</m:t>
                  </w:ins>
                </m:r>
                <m:sSub>
                  <m:sSubPr>
                    <m:ctrlPr>
                      <w:ins w:id="684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ins>
                    </m:ctrlPr>
                  </m:sSubPr>
                  <m:e>
                    <m:r>
                      <w:ins w:id="685" w:author="SU FONG" w:date="2020-09-18T17:02:00Z">
                        <w:rPr>
                          <w:rFonts w:ascii="Cambria Math" w:hAnsi="Cambria Math"/>
                          <w:noProof/>
                        </w:rPr>
                        <m:t>P</m:t>
                      </w:ins>
                    </m:r>
                  </m:e>
                  <m:sub>
                    <m:r>
                      <w:ins w:id="686" w:author="SU FONG" w:date="2020-09-18T17:02:00Z">
                        <w:rPr>
                          <w:rFonts w:ascii="Cambria Math" w:hAnsi="Cambria Math"/>
                          <w:noProof/>
                        </w:rPr>
                        <m:t>4x</m:t>
                      </w:ins>
                    </m:r>
                  </m:sub>
                </m:sSub>
                <m:r>
                  <w:ins w:id="687" w:author="SU FONG" w:date="2020-09-18T17:02:00Z">
                    <w:rPr>
                      <w:rFonts w:ascii="Cambria Math" w:hAnsi="Cambria Math"/>
                      <w:noProof/>
                    </w:rPr>
                    <m:t>-</m:t>
                  </w:ins>
                </m:r>
                <m:sSub>
                  <m:sSubPr>
                    <m:ctrlPr>
                      <w:ins w:id="688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ins>
                    </m:ctrlPr>
                  </m:sSubPr>
                  <m:e>
                    <m:r>
                      <w:ins w:id="689" w:author="SU FONG" w:date="2020-09-18T17:02:00Z">
                        <w:rPr>
                          <w:rFonts w:ascii="Cambria Math" w:hAnsi="Cambria Math"/>
                          <w:noProof/>
                        </w:rPr>
                        <m:t>P</m:t>
                      </w:ins>
                    </m:r>
                  </m:e>
                  <m:sub>
                    <m:r>
                      <w:ins w:id="690" w:author="SU FONG" w:date="2020-09-18T17:02:00Z">
                        <w:rPr>
                          <w:rFonts w:ascii="Cambria Math" w:hAnsi="Cambria Math"/>
                          <w:noProof/>
                        </w:rPr>
                        <m:t>3x</m:t>
                      </w:ins>
                    </m:r>
                  </m:sub>
                </m:sSub>
                <m:r>
                  <w:ins w:id="691" w:author="SU FONG" w:date="2020-09-18T17:02:00Z">
                    <w:rPr>
                      <w:rFonts w:ascii="Cambria Math" w:hAnsi="Cambria Math"/>
                      <w:noProof/>
                    </w:rPr>
                    <m:t>)</m:t>
                  </w:ins>
                </m:r>
              </m:e>
              <m:sup>
                <m:r>
                  <w:ins w:id="692" w:author="SU FONG" w:date="2020-09-18T17:02:00Z">
                    <w:rPr>
                      <w:rFonts w:ascii="Cambria Math" w:hAnsi="Cambria Math"/>
                      <w:noProof/>
                    </w:rPr>
                    <m:t>2</m:t>
                  </w:ins>
                </m:r>
              </m:sup>
            </m:sSup>
            <m:r>
              <w:ins w:id="693" w:author="SU FONG" w:date="2020-09-18T17:02:00Z">
                <w:rPr>
                  <w:rFonts w:ascii="Cambria Math" w:hAnsi="Cambria Math"/>
                  <w:noProof/>
                </w:rPr>
                <m:t>+</m:t>
              </w:ins>
            </m:r>
            <m:sSup>
              <m:sSupPr>
                <m:ctrlPr>
                  <w:ins w:id="694" w:author="SU FONG" w:date="2020-09-18T17:02:00Z">
                    <w:rPr>
                      <w:rFonts w:ascii="Cambria Math" w:hAnsi="Cambria Math"/>
                      <w:i/>
                      <w:noProof/>
                    </w:rPr>
                  </w:ins>
                </m:ctrlPr>
              </m:sSupPr>
              <m:e>
                <m:r>
                  <w:ins w:id="695" w:author="SU FONG" w:date="2020-09-18T17:02:00Z">
                    <w:rPr>
                      <w:rFonts w:ascii="Cambria Math" w:hAnsi="Cambria Math"/>
                      <w:noProof/>
                    </w:rPr>
                    <m:t>(</m:t>
                  </w:ins>
                </m:r>
                <m:sSub>
                  <m:sSubPr>
                    <m:ctrlPr>
                      <w:ins w:id="696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ins>
                    </m:ctrlPr>
                  </m:sSubPr>
                  <m:e>
                    <m:r>
                      <w:ins w:id="697" w:author="SU FONG" w:date="2020-09-18T17:02:00Z">
                        <w:rPr>
                          <w:rFonts w:ascii="Cambria Math" w:hAnsi="Cambria Math"/>
                          <w:noProof/>
                        </w:rPr>
                        <m:t>P</m:t>
                      </w:ins>
                    </m:r>
                  </m:e>
                  <m:sub>
                    <m:r>
                      <w:ins w:id="698" w:author="SU FONG" w:date="2020-09-18T17:02:00Z">
                        <w:rPr>
                          <w:rFonts w:ascii="Cambria Math" w:hAnsi="Cambria Math"/>
                          <w:noProof/>
                        </w:rPr>
                        <m:t>4y</m:t>
                      </w:ins>
                    </m:r>
                  </m:sub>
                </m:sSub>
                <m:r>
                  <w:ins w:id="699" w:author="SU FONG" w:date="2020-09-18T17:02:00Z">
                    <w:rPr>
                      <w:rFonts w:ascii="Cambria Math" w:hAnsi="Cambria Math"/>
                      <w:noProof/>
                    </w:rPr>
                    <m:t>-</m:t>
                  </w:ins>
                </m:r>
                <m:sSub>
                  <m:sSubPr>
                    <m:ctrlPr>
                      <w:ins w:id="700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ins>
                    </m:ctrlPr>
                  </m:sSubPr>
                  <m:e>
                    <m:r>
                      <w:ins w:id="701" w:author="SU FONG" w:date="2020-09-18T17:02:00Z">
                        <w:rPr>
                          <w:rFonts w:ascii="Cambria Math" w:hAnsi="Cambria Math"/>
                          <w:noProof/>
                        </w:rPr>
                        <m:t>P</m:t>
                      </w:ins>
                    </m:r>
                  </m:e>
                  <m:sub>
                    <m:r>
                      <w:ins w:id="702" w:author="SU FONG" w:date="2020-09-18T17:02:00Z">
                        <w:rPr>
                          <w:rFonts w:ascii="Cambria Math" w:hAnsi="Cambria Math"/>
                          <w:noProof/>
                        </w:rPr>
                        <m:t>3y</m:t>
                      </w:ins>
                    </m:r>
                  </m:sub>
                </m:sSub>
                <m:r>
                  <w:ins w:id="703" w:author="SU FONG" w:date="2020-09-18T17:02:00Z">
                    <w:rPr>
                      <w:rFonts w:ascii="Cambria Math" w:hAnsi="Cambria Math"/>
                      <w:noProof/>
                    </w:rPr>
                    <m:t>)</m:t>
                  </w:ins>
                </m:r>
              </m:e>
              <m:sup>
                <m:r>
                  <w:ins w:id="704" w:author="SU FONG" w:date="2020-09-18T17:02:00Z">
                    <w:rPr>
                      <w:rFonts w:ascii="Cambria Math" w:hAnsi="Cambria Math"/>
                      <w:noProof/>
                    </w:rPr>
                    <m:t>2</m:t>
                  </w:ins>
                </m:r>
              </m:sup>
            </m:sSup>
            <m:ctrlPr>
              <w:ins w:id="705" w:author="SU FONG" w:date="2020-09-18T17:02:00Z">
                <w:rPr>
                  <w:rFonts w:ascii="Cambria Math" w:hAnsi="Cambria Math"/>
                  <w:i/>
                  <w:noProof/>
                  <w:rPrChange w:id="706" w:author="SU FONG" w:date="2020-09-18T17:03:00Z">
                    <w:rPr>
                      <w:rFonts w:ascii="Cambria Math" w:hAnsi="Cambria Math"/>
                      <w:i/>
                      <w:noProof/>
                    </w:rPr>
                  </w:rPrChange>
                </w:rPr>
              </w:ins>
            </m:ctrlPr>
          </m:e>
        </m:rad>
      </m:oMath>
      <w:ins w:id="707" w:author="SU FONG" w:date="2020-09-18T17:07:00Z">
        <w:r>
          <w:rPr>
            <w:noProof/>
          </w:rPr>
          <w:t xml:space="preserve">    </w:t>
        </w:r>
      </w:ins>
    </w:p>
    <w:p w14:paraId="7F1E96F6" w14:textId="5C840135" w:rsidR="00043051" w:rsidRPr="00767ED0" w:rsidRDefault="00043051" w:rsidP="00064CB6">
      <w:pPr>
        <w:jc w:val="both"/>
        <w:rPr>
          <w:ins w:id="708" w:author="SU FONG" w:date="2020-09-18T17:02:00Z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ins w:id="709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710" w:author="SU FONG" w:date="2020-09-18T17:02:00Z">
                  <w:rPr>
                    <w:rFonts w:ascii="Cambria Math" w:eastAsia="PMingLiU" w:hAnsi="Cambria Math" w:cs="PMingLiU"/>
                  </w:rPr>
                  <m:t>φ</m:t>
                </w:ins>
              </m:r>
            </m:e>
            <m:sub>
              <m:r>
                <w:ins w:id="711" w:author="SU FONG" w:date="2020-09-18T17:02:00Z">
                  <w:rPr>
                    <w:rFonts w:ascii="Cambria Math" w:eastAsia="PMingLiU" w:hAnsi="Cambria Math" w:cs="PMingLiU"/>
                  </w:rPr>
                  <m:t>2</m:t>
                </w:ins>
              </m:r>
            </m:sub>
          </m:sSub>
          <m:r>
            <w:ins w:id="712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func>
            <m:funcPr>
              <m:ctrlPr>
                <w:ins w:id="713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funcPr>
            <m:fName>
              <m:sSup>
                <m:sSupPr>
                  <m:ctrlPr>
                    <w:ins w:id="714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pPr>
                <m:e>
                  <m:r>
                    <w:ins w:id="715" w:author="SU FONG" w:date="2020-09-18T17:02:00Z">
                      <m:rPr>
                        <m:sty m:val="p"/>
                      </m:rPr>
                      <w:rPr>
                        <w:rFonts w:ascii="Cambria Math" w:eastAsia="PMingLiU" w:hAnsi="Cambria Math" w:cs="PMingLiU"/>
                      </w:rPr>
                      <m:t>cos</m:t>
                    </w:ins>
                  </m:r>
                  <m:ctrlPr>
                    <w:ins w:id="716" w:author="SU FONG" w:date="2020-09-18T17:02:00Z">
                      <w:rPr>
                        <w:rFonts w:ascii="Cambria Math" w:eastAsia="PMingLiU" w:hAnsi="Cambria Math" w:cs="PMingLiU"/>
                      </w:rPr>
                    </w:ins>
                  </m:ctrlPr>
                </m:e>
                <m:sup>
                  <m:r>
                    <w:ins w:id="717" w:author="SU FONG" w:date="2020-09-18T17:02:00Z">
                      <w:rPr>
                        <w:rFonts w:ascii="Cambria Math" w:eastAsia="PMingLiU" w:hAnsi="Cambria Math" w:cs="PMingLiU"/>
                      </w:rPr>
                      <m:t>-1</m:t>
                    </w:ins>
                  </m:r>
                  <m:ctrlPr>
                    <w:ins w:id="718" w:author="SU FONG" w:date="2020-09-18T17:02:00Z">
                      <w:rPr>
                        <w:rFonts w:ascii="Cambria Math" w:eastAsia="PMingLiU" w:hAnsi="Cambria Math" w:cs="PMingLiU"/>
                      </w:rPr>
                    </w:ins>
                  </m:ctrlPr>
                </m:sup>
              </m:sSup>
              <m:ctrlPr>
                <w:ins w:id="719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720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dPr>
                <m:e>
                  <m:f>
                    <m:fPr>
                      <m:ctrlPr>
                        <w:ins w:id="721" w:author="SU FONG" w:date="2020-09-18T17:02:00Z">
                          <w:rPr>
                            <w:rFonts w:ascii="Cambria Math" w:hAnsi="Cambria Math"/>
                            <w:i/>
                            <w:noProof/>
                          </w:rPr>
                        </w:ins>
                      </m:ctrlPr>
                    </m:fPr>
                    <m:num>
                      <m:acc>
                        <m:accPr>
                          <m:chr m:val="⃑"/>
                          <m:ctrlPr>
                            <w:ins w:id="722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w:ins>
                          </m:ctrlPr>
                        </m:accPr>
                        <m:e>
                          <m:sSub>
                            <m:sSubPr>
                              <m:ctrlPr>
                                <w:ins w:id="723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24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725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3</m:t>
                                </w:ins>
                              </m:r>
                            </m:sub>
                          </m:sSub>
                          <m:sSub>
                            <m:sSubPr>
                              <m:ctrlPr>
                                <w:ins w:id="726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27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728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4</m:t>
                                </w:ins>
                              </m:r>
                            </m:sub>
                          </m:sSub>
                        </m:e>
                      </m:acc>
                      <m:r>
                        <w:ins w:id="729" w:author="SU FONG" w:date="2020-09-18T17:02:00Z">
                          <w:rPr>
                            <w:rFonts w:ascii="Cambria Math" w:hAnsi="Cambria Math"/>
                            <w:noProof/>
                          </w:rPr>
                          <m:t>⋅</m:t>
                        </w:ins>
                      </m:r>
                      <m:acc>
                        <m:accPr>
                          <m:chr m:val="⃑"/>
                          <m:ctrlPr>
                            <w:ins w:id="730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w:ins>
                          </m:ctrlPr>
                        </m:accPr>
                        <m:e>
                          <m:sSubSup>
                            <m:sSubSupPr>
                              <m:ctrlPr>
                                <w:ins w:id="731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732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O</m:t>
                                </w:ins>
                              </m:r>
                            </m:e>
                            <m:sub>
                              <m:r>
                                <w:ins w:id="733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4</m:t>
                                </w:ins>
                              </m:r>
                            </m:sub>
                            <m:sup>
                              <m:r>
                                <w:ins w:id="734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'</m:t>
                                </w:ins>
                              </m:r>
                            </m:sup>
                          </m:sSubSup>
                          <m:sSub>
                            <m:sSubPr>
                              <m:ctrlPr>
                                <w:ins w:id="735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36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737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4</m:t>
                                </w:ins>
                              </m:r>
                            </m:sub>
                          </m:sSub>
                        </m:e>
                      </m:acc>
                    </m:num>
                    <m:den>
                      <m:bar>
                        <m:barPr>
                          <m:pos m:val="top"/>
                          <m:ctrlPr>
                            <w:ins w:id="738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w:ins>
                          </m:ctrlPr>
                        </m:barPr>
                        <m:e>
                          <m:sSub>
                            <m:sSubPr>
                              <m:ctrlPr>
                                <w:ins w:id="739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40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741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3</m:t>
                                </w:ins>
                              </m:r>
                            </m:sub>
                          </m:sSub>
                          <m:sSub>
                            <m:sSubPr>
                              <m:ctrlPr>
                                <w:ins w:id="742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43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744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4</m:t>
                                </w:ins>
                              </m:r>
                            </m:sub>
                          </m:sSub>
                        </m:e>
                      </m:bar>
                      <m:r>
                        <w:ins w:id="745" w:author="SU FONG" w:date="2020-09-18T17:02:00Z">
                          <w:rPr>
                            <w:rFonts w:ascii="Cambria Math" w:hAnsi="Cambria Math"/>
                            <w:noProof/>
                          </w:rPr>
                          <m:t>⋅</m:t>
                        </w:ins>
                      </m:r>
                      <m:bar>
                        <m:barPr>
                          <m:pos m:val="top"/>
                          <m:ctrlPr>
                            <w:ins w:id="746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w:ins>
                          </m:ctrlPr>
                        </m:barPr>
                        <m:e>
                          <m:sSubSup>
                            <m:sSubSupPr>
                              <m:ctrlPr>
                                <w:ins w:id="747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748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O</m:t>
                                </w:ins>
                              </m:r>
                            </m:e>
                            <m:sub>
                              <m:r>
                                <w:ins w:id="749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4</m:t>
                                </w:ins>
                              </m:r>
                            </m:sub>
                            <m:sup>
                              <m:r>
                                <w:ins w:id="750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'</m:t>
                                </w:ins>
                              </m:r>
                            </m:sup>
                          </m:sSubSup>
                          <m:sSubSup>
                            <m:sSubSupPr>
                              <m:ctrlPr>
                                <w:ins w:id="751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SupPr>
                            <m:e>
                              <m:r>
                                <w:ins w:id="752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753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4</m:t>
                                </w:ins>
                              </m:r>
                            </m:sub>
                            <m:sup>
                              <m:r>
                                <w:ins w:id="754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'</m:t>
                                </w:ins>
                              </m:r>
                            </m:sup>
                          </m:sSubSup>
                        </m:e>
                      </m:bar>
                    </m:den>
                  </m:f>
                </m:e>
              </m:d>
              <m:ctrlPr>
                <w:ins w:id="755" w:author="SU FONG" w:date="2020-09-18T17:02:00Z">
                  <w:rPr>
                    <w:rFonts w:ascii="Cambria Math" w:hAnsi="Cambria Math"/>
                    <w:i/>
                    <w:noProof/>
                    <w:rPrChange w:id="756" w:author="SU FONG" w:date="2020-09-18T17:03:00Z">
                      <w:rPr>
                        <w:rFonts w:ascii="Cambria Math" w:hAnsi="Cambria Math"/>
                        <w:i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53924757" w14:textId="77777777" w:rsidR="00043051" w:rsidRPr="00043051" w:rsidRDefault="00043051" w:rsidP="00064CB6">
      <w:pPr>
        <w:jc w:val="both"/>
        <w:rPr>
          <w:ins w:id="757" w:author="SU FONG" w:date="2020-09-18T17:02:00Z"/>
          <w:i/>
          <w:noProof/>
          <w:rPrChange w:id="758" w:author="SU FONG" w:date="2020-09-18T17:03:00Z">
            <w:rPr>
              <w:ins w:id="759" w:author="SU FONG" w:date="2020-09-18T17:02:00Z"/>
              <w:i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760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761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762" w:author="SU FONG" w:date="2020-09-18T17:02:00Z">
                  <w:rPr>
                    <w:rFonts w:ascii="Cambria Math" w:eastAsia="PMingLiU" w:hAnsi="Cambria Math" w:cs="PMingLiU"/>
                  </w:rPr>
                  <m:t>3x</m:t>
                </w:ins>
              </m:r>
            </m:sub>
          </m:sSub>
          <m:r>
            <w:ins w:id="763" w:author="SU FONG" w:date="2020-09-18T17:02:00Z">
              <w:rPr>
                <w:rFonts w:ascii="Cambria Math" w:eastAsia="PMingLiU" w:hAnsi="Cambria Math" w:cs="PMingLiU"/>
              </w:rPr>
              <m:t>=-</m:t>
            </w:ins>
          </m:r>
          <m:sSub>
            <m:sSubPr>
              <m:ctrlPr>
                <w:ins w:id="764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765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766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767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768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</m:sSub>
              <m:sSubSup>
                <m:sSubSupPr>
                  <m:ctrlPr>
                    <w:ins w:id="769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770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771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  <m:sup>
                  <m:r>
                    <w:ins w:id="772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</m:sub>
          </m:sSub>
          <m:r>
            <w:ins w:id="773" w:author="SU FONG" w:date="2020-09-18T17:02:00Z">
              <w:rPr>
                <w:rFonts w:ascii="Cambria Math" w:eastAsia="PMingLiU" w:hAnsi="Cambria Math" w:cs="PMingLiU"/>
              </w:rPr>
              <m:t>⋅cosθ</m:t>
            </w:ins>
          </m:r>
        </m:oMath>
      </m:oMathPara>
    </w:p>
    <w:p w14:paraId="2DC7A4B5" w14:textId="77777777" w:rsidR="00043051" w:rsidRPr="00043051" w:rsidRDefault="00043051" w:rsidP="00064CB6">
      <w:pPr>
        <w:jc w:val="both"/>
        <w:rPr>
          <w:ins w:id="774" w:author="SU FONG" w:date="2020-09-18T17:02:00Z"/>
          <w:i/>
          <w:noProof/>
          <w:rPrChange w:id="775" w:author="SU FONG" w:date="2020-09-18T17:03:00Z">
            <w:rPr>
              <w:ins w:id="776" w:author="SU FONG" w:date="2020-09-18T17:02:00Z"/>
              <w:i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777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778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779" w:author="SU FONG" w:date="2020-09-18T17:02:00Z">
                  <w:rPr>
                    <w:rFonts w:ascii="Cambria Math" w:eastAsia="PMingLiU" w:hAnsi="Cambria Math" w:cs="PMingLiU"/>
                  </w:rPr>
                  <m:t>3y</m:t>
                </w:ins>
              </m:r>
            </m:sub>
          </m:sSub>
          <m:r>
            <w:ins w:id="780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781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782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Sup>
                <m:sSubSupPr>
                  <m:ctrlPr>
                    <w:ins w:id="783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784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785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  <m:sup>
                  <m:r>
                    <w:ins w:id="786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  <m:sSubSup>
                <m:sSubSupPr>
                  <m:ctrlPr>
                    <w:ins w:id="787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788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789" w:author="SU FONG" w:date="2020-09-18T17:02:00Z">
                      <w:rPr>
                        <w:rFonts w:ascii="Cambria Math" w:eastAsia="PMingLiU" w:hAnsi="Cambria Math" w:cs="PMingLiU"/>
                      </w:rPr>
                      <m:t>4</m:t>
                    </w:ins>
                  </m:r>
                </m:sub>
                <m:sup>
                  <m:r>
                    <w:ins w:id="790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</m:sub>
          </m:sSub>
          <m:r>
            <w:ins w:id="791" w:author="SU FONG" w:date="2020-09-18T17:02:00Z">
              <w:rPr>
                <w:rFonts w:ascii="Cambria Math" w:eastAsia="PMingLiU" w:hAnsi="Cambria Math" w:cs="PMingLiU"/>
              </w:rPr>
              <m:t>+</m:t>
            </w:ins>
          </m:r>
          <m:sSub>
            <m:sSubPr>
              <m:ctrlPr>
                <w:ins w:id="792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793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794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795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796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</m:sSub>
              <m:sSubSup>
                <m:sSubSupPr>
                  <m:ctrlPr>
                    <w:ins w:id="797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798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799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  <m:sup>
                  <m:r>
                    <w:ins w:id="800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</m:sub>
          </m:sSub>
          <m:r>
            <w:ins w:id="801" w:author="SU FONG" w:date="2020-09-18T17:02:00Z">
              <w:rPr>
                <w:rFonts w:ascii="Cambria Math" w:eastAsia="PMingLiU" w:hAnsi="Cambria Math" w:cs="PMingLiU"/>
              </w:rPr>
              <m:t>sinθ</m:t>
            </w:ins>
          </m:r>
        </m:oMath>
      </m:oMathPara>
    </w:p>
    <w:p w14:paraId="5F066DE6" w14:textId="77777777" w:rsidR="00043051" w:rsidRPr="00767ED0" w:rsidRDefault="00043051" w:rsidP="00064CB6">
      <w:pPr>
        <w:jc w:val="both"/>
        <w:rPr>
          <w:ins w:id="802" w:author="SU FONG" w:date="2020-09-18T17:02:00Z"/>
          <w:noProof/>
        </w:rPr>
      </w:pPr>
      <m:oMathPara>
        <m:oMathParaPr>
          <m:jc m:val="left"/>
        </m:oMathParaPr>
        <m:oMath>
          <m:sSubSup>
            <m:sSubSupPr>
              <m:ctrlPr>
                <w:ins w:id="803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SupPr>
            <m:e>
              <m:r>
                <w:ins w:id="804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805" w:author="SU FONG" w:date="2020-09-18T17:02:00Z">
                  <w:rPr>
                    <w:rFonts w:ascii="Cambria Math" w:eastAsia="PMingLiU" w:hAnsi="Cambria Math" w:cs="PMingLiU"/>
                  </w:rPr>
                  <m:t>3x</m:t>
                </w:ins>
              </m:r>
            </m:sub>
            <m:sup>
              <m:r>
                <w:ins w:id="806" w:author="SU FONG" w:date="2020-09-18T17:02:00Z">
                  <w:rPr>
                    <w:rFonts w:ascii="Cambria Math" w:eastAsia="PMingLiU" w:hAnsi="Cambria Math" w:cs="PMingLiU"/>
                  </w:rPr>
                  <m:t>'</m:t>
                </w:ins>
              </m:r>
            </m:sup>
          </m:sSubSup>
          <m:r>
            <w:ins w:id="807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r>
            <w:ins w:id="808" w:author="SU FONG" w:date="2020-09-18T17:02:00Z">
              <w:rPr>
                <w:rFonts w:ascii="Cambria Math" w:eastAsia="PMingLiU" w:hAnsi="Cambria Math" w:cs="PMingLiU"/>
              </w:rPr>
              <m:t>0</m:t>
            </w:ins>
          </m:r>
        </m:oMath>
      </m:oMathPara>
    </w:p>
    <w:p w14:paraId="14B2E899" w14:textId="77777777" w:rsidR="00043051" w:rsidRPr="00767ED0" w:rsidRDefault="00043051" w:rsidP="00064CB6">
      <w:pPr>
        <w:jc w:val="both"/>
        <w:rPr>
          <w:ins w:id="809" w:author="SU FONG" w:date="2020-09-18T17:02:00Z"/>
          <w:noProof/>
        </w:rPr>
      </w:pPr>
      <m:oMathPara>
        <m:oMathParaPr>
          <m:jc m:val="left"/>
        </m:oMathParaPr>
        <m:oMath>
          <m:sSubSup>
            <m:sSubSupPr>
              <m:ctrlPr>
                <w:ins w:id="810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SupPr>
            <m:e>
              <m:r>
                <w:ins w:id="811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812" w:author="SU FONG" w:date="2020-09-18T17:02:00Z">
                  <w:rPr>
                    <w:rFonts w:ascii="Cambria Math" w:eastAsia="PMingLiU" w:hAnsi="Cambria Math" w:cs="PMingLiU"/>
                  </w:rPr>
                  <m:t>3y</m:t>
                </w:ins>
              </m:r>
            </m:sub>
            <m:sup>
              <m:r>
                <w:ins w:id="813" w:author="SU FONG" w:date="2020-09-18T17:02:00Z">
                  <w:rPr>
                    <w:rFonts w:ascii="Cambria Math" w:eastAsia="PMingLiU" w:hAnsi="Cambria Math" w:cs="PMingLiU"/>
                  </w:rPr>
                  <m:t>'</m:t>
                </w:ins>
              </m:r>
            </m:sup>
          </m:sSubSup>
          <m:r>
            <w:ins w:id="814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815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16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Sup>
                <m:sSubSupPr>
                  <m:ctrlPr>
                    <w:ins w:id="817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818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819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  <m:sup>
                  <m:r>
                    <w:ins w:id="820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  <m:sSubSup>
                <m:sSubSupPr>
                  <m:ctrlPr>
                    <w:ins w:id="821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822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823" w:author="SU FONG" w:date="2020-09-18T17:02:00Z">
                      <w:rPr>
                        <w:rFonts w:ascii="Cambria Math" w:eastAsia="PMingLiU" w:hAnsi="Cambria Math" w:cs="PMingLiU"/>
                      </w:rPr>
                      <m:t>4</m:t>
                    </w:ins>
                  </m:r>
                </m:sub>
                <m:sup>
                  <m:r>
                    <w:ins w:id="824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  <m:ctrlPr>
                <w:ins w:id="825" w:author="SU FONG" w:date="2020-09-18T17:02:00Z">
                  <w:rPr>
                    <w:rFonts w:ascii="Cambria Math" w:eastAsia="PMingLiU" w:hAnsi="Cambria Math" w:cs="PMingLiU"/>
                    <w:i/>
                    <w:rPrChange w:id="826" w:author="SU FONG" w:date="2020-09-18T17:03:00Z">
                      <w:rPr>
                        <w:rFonts w:ascii="Cambria Math" w:eastAsia="PMingLiU" w:hAnsi="Cambria Math" w:cs="PMingLiU"/>
                        <w:i/>
                      </w:rPr>
                    </w:rPrChange>
                  </w:rPr>
                </w:ins>
              </m:ctrlPr>
            </m:sub>
          </m:sSub>
        </m:oMath>
      </m:oMathPara>
    </w:p>
    <w:p w14:paraId="2E91F978" w14:textId="77777777" w:rsidR="00043051" w:rsidRPr="00043051" w:rsidRDefault="00043051" w:rsidP="00064CB6">
      <w:pPr>
        <w:jc w:val="both"/>
        <w:rPr>
          <w:ins w:id="827" w:author="SU FONG" w:date="2020-09-18T17:02:00Z"/>
          <w:noProof/>
          <w:rPrChange w:id="828" w:author="SU FONG" w:date="2020-09-18T17:03:00Z">
            <w:rPr>
              <w:ins w:id="829" w:author="SU FONG" w:date="2020-09-18T17:02:00Z"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830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31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832" w:author="SU FONG" w:date="2020-09-18T17:02:00Z">
                  <w:rPr>
                    <w:rFonts w:ascii="Cambria Math" w:eastAsia="PMingLiU" w:hAnsi="Cambria Math" w:cs="PMingLiU"/>
                  </w:rPr>
                  <m:t>4x</m:t>
                </w:ins>
              </m:r>
            </m:sub>
          </m:sSub>
          <m:r>
            <w:ins w:id="833" w:author="SU FONG" w:date="2020-09-18T17:02:00Z">
              <w:rPr>
                <w:rFonts w:ascii="Cambria Math" w:eastAsia="PMingLiU" w:hAnsi="Cambria Math" w:cs="PMingLiU"/>
              </w:rPr>
              <m:t>=-</m:t>
            </w:ins>
          </m:r>
          <m:sSub>
            <m:sSubPr>
              <m:ctrlPr>
                <w:ins w:id="834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35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836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837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838" w:author="SU FONG" w:date="2020-09-18T17:02:00Z">
                      <w:rPr>
                        <w:rFonts w:ascii="Cambria Math" w:eastAsia="PMingLiU" w:hAnsi="Cambria Math" w:cs="PMingLiU" w:hint="eastAsia"/>
                      </w:rPr>
                      <m:t>4</m:t>
                    </w:ins>
                  </m:r>
                </m:sub>
              </m:sSub>
              <m:sSubSup>
                <m:sSubSupPr>
                  <m:ctrlPr>
                    <w:ins w:id="839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840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841" w:author="SU FONG" w:date="2020-09-18T17:02:00Z">
                      <w:rPr>
                        <w:rFonts w:ascii="Cambria Math" w:eastAsia="PMingLiU" w:hAnsi="Cambria Math" w:cs="PMingLiU" w:hint="eastAsia"/>
                      </w:rPr>
                      <m:t>4</m:t>
                    </w:ins>
                  </m:r>
                </m:sub>
                <m:sup>
                  <m:r>
                    <w:ins w:id="842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</m:sub>
          </m:sSub>
          <m:r>
            <w:ins w:id="843" w:author="SU FONG" w:date="2020-09-18T17:02:00Z">
              <w:rPr>
                <w:rFonts w:ascii="Cambria Math" w:eastAsia="PMingLiU" w:hAnsi="Cambria Math" w:cs="PMingLiU"/>
              </w:rPr>
              <m:t>⋅cosθ</m:t>
            </w:ins>
          </m:r>
        </m:oMath>
      </m:oMathPara>
    </w:p>
    <w:p w14:paraId="311C39CD" w14:textId="77777777" w:rsidR="00043051" w:rsidRPr="00043051" w:rsidRDefault="00043051" w:rsidP="00064CB6">
      <w:pPr>
        <w:jc w:val="both"/>
        <w:rPr>
          <w:ins w:id="844" w:author="SU FONG" w:date="2020-09-18T17:02:00Z"/>
          <w:noProof/>
          <w:rPrChange w:id="845" w:author="SU FONG" w:date="2020-09-18T17:03:00Z">
            <w:rPr>
              <w:ins w:id="846" w:author="SU FONG" w:date="2020-09-18T17:02:00Z"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847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48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849" w:author="SU FONG" w:date="2020-09-18T17:02:00Z">
                  <w:rPr>
                    <w:rFonts w:ascii="Cambria Math" w:eastAsia="PMingLiU" w:hAnsi="Cambria Math" w:cs="PMingLiU"/>
                  </w:rPr>
                  <m:t>4y</m:t>
                </w:ins>
              </m:r>
            </m:sub>
          </m:sSub>
          <m:r>
            <w:ins w:id="850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851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52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853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854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855" w:author="SU FONG" w:date="2020-09-18T17:02:00Z">
                      <w:rPr>
                        <w:rFonts w:ascii="Cambria Math" w:eastAsia="PMingLiU" w:hAnsi="Cambria Math" w:cs="PMingLiU"/>
                      </w:rPr>
                      <m:t>4</m:t>
                    </w:ins>
                  </m:r>
                </m:sub>
              </m:sSub>
              <m:sSubSup>
                <m:sSubSupPr>
                  <m:ctrlPr>
                    <w:ins w:id="856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857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858" w:author="SU FONG" w:date="2020-09-18T17:02:00Z">
                      <w:rPr>
                        <w:rFonts w:ascii="Cambria Math" w:eastAsia="PMingLiU" w:hAnsi="Cambria Math" w:cs="PMingLiU"/>
                      </w:rPr>
                      <m:t>4</m:t>
                    </w:ins>
                  </m:r>
                </m:sub>
                <m:sup>
                  <m:r>
                    <w:ins w:id="859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</m:sub>
          </m:sSub>
          <m:r>
            <w:ins w:id="860" w:author="SU FONG" w:date="2020-09-18T17:02:00Z">
              <w:rPr>
                <w:rFonts w:ascii="Cambria Math" w:eastAsia="PMingLiU" w:hAnsi="Cambria Math" w:cs="PMingLiU"/>
              </w:rPr>
              <m:t>⋅sinθ</m:t>
            </w:ins>
          </m:r>
        </m:oMath>
      </m:oMathPara>
    </w:p>
    <w:p w14:paraId="22E232B5" w14:textId="77777777" w:rsidR="00043051" w:rsidRPr="00767ED0" w:rsidRDefault="00043051" w:rsidP="00064CB6">
      <w:pPr>
        <w:jc w:val="both"/>
        <w:rPr>
          <w:ins w:id="861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862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63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864" w:author="SU FONG" w:date="2020-09-18T17:02:00Z">
                  <w:rPr>
                    <w:rFonts w:ascii="Cambria Math" w:eastAsia="PMingLiU" w:hAnsi="Cambria Math" w:cs="PMingLiU"/>
                  </w:rPr>
                  <m:t>1x</m:t>
                </w:ins>
              </m:r>
            </m:sub>
          </m:sSub>
          <m:r>
            <w:ins w:id="865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866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67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868" w:author="SU FONG" w:date="2020-09-18T17:02:00Z">
                  <w:rPr>
                    <w:rFonts w:ascii="Cambria Math" w:eastAsia="PMingLiU" w:hAnsi="Cambria Math" w:cs="PMingLiU"/>
                  </w:rPr>
                  <m:t>3x</m:t>
                </w:ins>
              </m:r>
              <m:ctrlPr>
                <w:ins w:id="869" w:author="SU FONG" w:date="2020-09-18T17:02:00Z">
                  <w:rPr>
                    <w:rFonts w:ascii="Cambria Math" w:eastAsia="PMingLiU" w:hAnsi="Cambria Math" w:cs="PMingLiU"/>
                    <w:i/>
                    <w:rPrChange w:id="870" w:author="SU FONG" w:date="2020-09-18T17:03:00Z">
                      <w:rPr>
                        <w:rFonts w:ascii="Cambria Math" w:eastAsia="PMingLiU" w:hAnsi="Cambria Math" w:cs="PMingLiU"/>
                        <w:i/>
                      </w:rPr>
                    </w:rPrChange>
                  </w:rPr>
                </w:ins>
              </m:ctrlPr>
            </m:sub>
          </m:sSub>
        </m:oMath>
      </m:oMathPara>
    </w:p>
    <w:p w14:paraId="5AC01D4C" w14:textId="77777777" w:rsidR="00043051" w:rsidRPr="00767ED0" w:rsidRDefault="00043051" w:rsidP="00064CB6">
      <w:pPr>
        <w:jc w:val="both"/>
        <w:rPr>
          <w:ins w:id="871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872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73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874" w:author="SU FONG" w:date="2020-09-18T17:02:00Z">
                  <w:rPr>
                    <w:rFonts w:ascii="Cambria Math" w:eastAsia="PMingLiU" w:hAnsi="Cambria Math" w:cs="PMingLiU"/>
                  </w:rPr>
                  <m:t>1y</m:t>
                </w:ins>
              </m:r>
            </m:sub>
          </m:sSub>
          <m:r>
            <w:ins w:id="875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876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77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878" w:author="SU FONG" w:date="2020-09-18T17:02:00Z">
                  <w:rPr>
                    <w:rFonts w:ascii="Cambria Math" w:eastAsia="PMingLiU" w:hAnsi="Cambria Math" w:cs="PMingLiU"/>
                  </w:rPr>
                  <m:t>3y</m:t>
                </w:ins>
              </m:r>
            </m:sub>
          </m:sSub>
          <m:r>
            <w:ins w:id="879" w:author="SU FONG" w:date="2020-09-18T17:02:00Z">
              <w:rPr>
                <w:rFonts w:ascii="Cambria Math" w:eastAsia="PMingLiU" w:hAnsi="Cambria Math" w:cs="PMingLiU"/>
              </w:rPr>
              <m:t>+</m:t>
            </w:ins>
          </m:r>
          <m:sSub>
            <m:sSubPr>
              <m:ctrlPr>
                <w:ins w:id="880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81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882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883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884" w:author="SU FONG" w:date="2020-09-18T17:02:00Z">
                      <w:rPr>
                        <w:rFonts w:ascii="Cambria Math" w:eastAsia="PMingLiU" w:hAnsi="Cambria Math" w:cs="PMingLiU"/>
                      </w:rPr>
                      <m:t>1</m:t>
                    </w:ins>
                  </m:r>
                </m:sub>
              </m:sSub>
              <m:sSub>
                <m:sSubPr>
                  <m:ctrlPr>
                    <w:ins w:id="885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886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887" w:author="SU FONG" w:date="2020-09-18T17:02:00Z">
                      <w:rPr>
                        <w:rFonts w:ascii="Cambria Math" w:eastAsia="PMingLiU" w:hAnsi="Cambria Math" w:cs="PMingLiU"/>
                      </w:rPr>
                      <m:t>3</m:t>
                    </w:ins>
                  </m:r>
                </m:sub>
              </m:sSub>
              <m:ctrlPr>
                <w:ins w:id="888" w:author="SU FONG" w:date="2020-09-18T17:02:00Z">
                  <w:rPr>
                    <w:rFonts w:ascii="Cambria Math" w:eastAsia="PMingLiU" w:hAnsi="Cambria Math" w:cs="PMingLiU"/>
                    <w:i/>
                    <w:rPrChange w:id="889" w:author="SU FONG" w:date="2020-09-18T17:03:00Z">
                      <w:rPr>
                        <w:rFonts w:ascii="Cambria Math" w:eastAsia="PMingLiU" w:hAnsi="Cambria Math" w:cs="PMingLiU"/>
                        <w:i/>
                      </w:rPr>
                    </w:rPrChange>
                  </w:rPr>
                </w:ins>
              </m:ctrlPr>
            </m:sub>
          </m:sSub>
        </m:oMath>
      </m:oMathPara>
    </w:p>
    <w:p w14:paraId="1730DAC2" w14:textId="77777777" w:rsidR="00043051" w:rsidRPr="00767ED0" w:rsidRDefault="00043051" w:rsidP="00064CB6">
      <w:pPr>
        <w:jc w:val="both"/>
        <w:rPr>
          <w:ins w:id="890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891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92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893" w:author="SU FONG" w:date="2020-09-18T17:02:00Z">
                  <w:rPr>
                    <w:rFonts w:ascii="Cambria Math" w:eastAsia="PMingLiU" w:hAnsi="Cambria Math" w:cs="PMingLiU"/>
                  </w:rPr>
                  <m:t>2x</m:t>
                </w:ins>
              </m:r>
            </m:sub>
          </m:sSub>
          <m:r>
            <w:ins w:id="894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895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896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897" w:author="SU FONG" w:date="2020-09-18T17:02:00Z">
                  <w:rPr>
                    <w:rFonts w:ascii="Cambria Math" w:eastAsia="PMingLiU" w:hAnsi="Cambria Math" w:cs="PMingLiU"/>
                  </w:rPr>
                  <m:t>1x</m:t>
                </w:ins>
              </m:r>
              <m:ctrlPr>
                <w:ins w:id="898" w:author="SU FONG" w:date="2020-09-18T17:02:00Z">
                  <w:rPr>
                    <w:rFonts w:ascii="Cambria Math" w:eastAsia="PMingLiU" w:hAnsi="Cambria Math" w:cs="PMingLiU"/>
                    <w:i/>
                    <w:rPrChange w:id="899" w:author="SU FONG" w:date="2020-09-18T17:03:00Z">
                      <w:rPr>
                        <w:rFonts w:ascii="Cambria Math" w:eastAsia="PMingLiU" w:hAnsi="Cambria Math" w:cs="PMingLiU"/>
                        <w:i/>
                      </w:rPr>
                    </w:rPrChange>
                  </w:rPr>
                </w:ins>
              </m:ctrlPr>
            </m:sub>
          </m:sSub>
        </m:oMath>
      </m:oMathPara>
    </w:p>
    <w:p w14:paraId="4844F867" w14:textId="77777777" w:rsidR="00043051" w:rsidRPr="00767ED0" w:rsidRDefault="00043051" w:rsidP="00064CB6">
      <w:pPr>
        <w:jc w:val="both"/>
        <w:rPr>
          <w:ins w:id="900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901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02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903" w:author="SU FONG" w:date="2020-09-18T17:02:00Z">
                  <w:rPr>
                    <w:rFonts w:ascii="Cambria Math" w:eastAsia="PMingLiU" w:hAnsi="Cambria Math" w:cs="PMingLiU"/>
                  </w:rPr>
                  <m:t>2y</m:t>
                </w:ins>
              </m:r>
            </m:sub>
          </m:sSub>
          <m:r>
            <w:ins w:id="904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905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06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907" w:author="SU FONG" w:date="2020-09-18T17:02:00Z">
                  <w:rPr>
                    <w:rFonts w:ascii="Cambria Math" w:eastAsia="PMingLiU" w:hAnsi="Cambria Math" w:cs="PMingLiU"/>
                  </w:rPr>
                  <m:t>1y</m:t>
                </w:ins>
              </m:r>
            </m:sub>
          </m:sSub>
          <m:r>
            <w:ins w:id="908" w:author="SU FONG" w:date="2020-09-18T17:02:00Z">
              <w:rPr>
                <w:rFonts w:ascii="Cambria Math" w:eastAsia="PMingLiU" w:hAnsi="Cambria Math" w:cs="PMingLiU"/>
              </w:rPr>
              <m:t>+</m:t>
            </w:ins>
          </m:r>
          <m:sSub>
            <m:sSubPr>
              <m:ctrlPr>
                <w:ins w:id="909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10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911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912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913" w:author="SU FONG" w:date="2020-09-18T17:02:00Z">
                      <w:rPr>
                        <w:rFonts w:ascii="Cambria Math" w:eastAsia="PMingLiU" w:hAnsi="Cambria Math" w:cs="PMingLiU"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914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915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916" w:author="SU FONG" w:date="2020-09-18T17:02:00Z">
                      <w:rPr>
                        <w:rFonts w:ascii="Cambria Math" w:eastAsia="PMingLiU" w:hAnsi="Cambria Math" w:cs="PMingLiU"/>
                      </w:rPr>
                      <m:t>1</m:t>
                    </w:ins>
                  </m:r>
                </m:sub>
              </m:sSub>
              <m:ctrlPr>
                <w:ins w:id="917" w:author="SU FONG" w:date="2020-09-18T17:02:00Z">
                  <w:rPr>
                    <w:rFonts w:ascii="Cambria Math" w:eastAsia="PMingLiU" w:hAnsi="Cambria Math" w:cs="PMingLiU"/>
                    <w:i/>
                    <w:rPrChange w:id="918" w:author="SU FONG" w:date="2020-09-18T17:03:00Z">
                      <w:rPr>
                        <w:rFonts w:ascii="Cambria Math" w:eastAsia="PMingLiU" w:hAnsi="Cambria Math" w:cs="PMingLiU"/>
                        <w:i/>
                      </w:rPr>
                    </w:rPrChange>
                  </w:rPr>
                </w:ins>
              </m:ctrlPr>
            </m:sub>
          </m:sSub>
        </m:oMath>
      </m:oMathPara>
    </w:p>
    <w:p w14:paraId="18FA5C8A" w14:textId="77777777" w:rsidR="00043051" w:rsidRPr="00043051" w:rsidRDefault="00043051" w:rsidP="00064CB6">
      <w:pPr>
        <w:jc w:val="both"/>
        <w:rPr>
          <w:ins w:id="919" w:author="SU FONG" w:date="2020-09-18T17:02:00Z"/>
          <w:noProof/>
          <w:rPrChange w:id="920" w:author="SU FONG" w:date="2020-09-18T17:03:00Z">
            <w:rPr>
              <w:ins w:id="921" w:author="SU FONG" w:date="2020-09-18T17:02:00Z"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922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23" w:author="SU FONG" w:date="2020-09-18T17:02:00Z">
                  <w:rPr>
                    <w:rFonts w:ascii="Cambria Math" w:eastAsia="PMingLiU" w:hAnsi="Cambria Math" w:cs="PMingLiU"/>
                  </w:rPr>
                  <m:t>P</m:t>
                </w:ins>
              </m:r>
            </m:e>
            <m:sub>
              <m:r>
                <w:ins w:id="924" w:author="SU FONG" w:date="2020-09-18T17:02:00Z">
                  <w:rPr>
                    <w:rFonts w:ascii="Cambria Math" w:eastAsia="PMingLiU" w:hAnsi="Cambria Math" w:cs="PMingLiU"/>
                  </w:rPr>
                  <m:t>1x</m:t>
                </w:ins>
              </m:r>
            </m:sub>
          </m:sSub>
          <m:r>
            <w:ins w:id="925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926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27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928" w:author="SU FONG" w:date="2020-09-18T17:02:00Z">
                  <w:rPr>
                    <w:rFonts w:ascii="Cambria Math" w:eastAsia="PMingLiU" w:hAnsi="Cambria Math" w:cs="PMingLiU"/>
                  </w:rPr>
                  <m:t>1x</m:t>
                </w:ins>
              </m:r>
            </m:sub>
          </m:sSub>
          <m:r>
            <w:ins w:id="929" w:author="SU FONG" w:date="2020-09-18T17:02:00Z">
              <w:rPr>
                <w:rFonts w:ascii="Cambria Math" w:eastAsia="PMingLiU" w:hAnsi="Cambria Math" w:cs="PMingLiU"/>
              </w:rPr>
              <m:t>+</m:t>
            </w:ins>
          </m:r>
          <m:sSub>
            <m:sSubPr>
              <m:ctrlPr>
                <w:ins w:id="930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31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932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933" w:author="SU FONG" w:date="2020-09-18T17:02:00Z">
                      <w:rPr>
                        <w:rFonts w:ascii="Cambria Math" w:eastAsia="PMingLiU" w:hAnsi="Cambria Math" w:cs="PMingLiU"/>
                      </w:rPr>
                      <m:t>P</m:t>
                    </w:ins>
                  </m:r>
                </m:e>
                <m:sub>
                  <m:r>
                    <w:ins w:id="934" w:author="SU FONG" w:date="2020-09-18T17:02:00Z">
                      <w:rPr>
                        <w:rFonts w:ascii="Cambria Math" w:eastAsia="PMingLiU" w:hAnsi="Cambria Math" w:cs="PMingLiU"/>
                      </w:rPr>
                      <m:t>1</m:t>
                    </w:ins>
                  </m:r>
                </m:sub>
              </m:sSub>
              <m:sSub>
                <m:sSubPr>
                  <m:ctrlPr>
                    <w:ins w:id="935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936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937" w:author="SU FONG" w:date="2020-09-18T17:02:00Z">
                      <w:rPr>
                        <w:rFonts w:ascii="Cambria Math" w:eastAsia="PMingLiU" w:hAnsi="Cambria Math" w:cs="PMingLiU"/>
                      </w:rPr>
                      <m:t>1</m:t>
                    </w:ins>
                  </m:r>
                </m:sub>
              </m:sSub>
            </m:sub>
          </m:sSub>
          <m:r>
            <w:ins w:id="938" w:author="SU FONG" w:date="2020-09-18T17:02:00Z">
              <w:rPr>
                <w:rFonts w:ascii="Cambria Math" w:eastAsia="PMingLiU" w:hAnsi="Cambria Math" w:cs="PMingLiU"/>
              </w:rPr>
              <m:t>⋅cosθ</m:t>
            </w:ins>
          </m:r>
        </m:oMath>
      </m:oMathPara>
    </w:p>
    <w:p w14:paraId="57BCDACB" w14:textId="77777777" w:rsidR="00043051" w:rsidRPr="00767ED0" w:rsidRDefault="00043051" w:rsidP="00064CB6">
      <w:pPr>
        <w:jc w:val="both"/>
        <w:rPr>
          <w:ins w:id="939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940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41" w:author="SU FONG" w:date="2020-09-18T17:02:00Z">
                  <w:rPr>
                    <w:rFonts w:ascii="Cambria Math" w:eastAsia="PMingLiU" w:hAnsi="Cambria Math" w:cs="PMingLiU"/>
                  </w:rPr>
                  <m:t>P</m:t>
                </w:ins>
              </m:r>
            </m:e>
            <m:sub>
              <m:r>
                <w:ins w:id="942" w:author="SU FONG" w:date="2020-09-18T17:02:00Z">
                  <w:rPr>
                    <w:rFonts w:ascii="Cambria Math" w:eastAsia="PMingLiU" w:hAnsi="Cambria Math" w:cs="PMingLiU"/>
                  </w:rPr>
                  <m:t>1y</m:t>
                </w:ins>
              </m:r>
            </m:sub>
          </m:sSub>
          <m:r>
            <w:ins w:id="943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944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45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946" w:author="SU FONG" w:date="2020-09-18T17:02:00Z">
                  <w:rPr>
                    <w:rFonts w:ascii="Cambria Math" w:eastAsia="PMingLiU" w:hAnsi="Cambria Math" w:cs="PMingLiU"/>
                  </w:rPr>
                  <m:t>1y</m:t>
                </w:ins>
              </m:r>
            </m:sub>
          </m:sSub>
          <m:r>
            <w:ins w:id="947" w:author="SU FONG" w:date="2020-09-18T17:02:00Z">
              <w:rPr>
                <w:rFonts w:ascii="Cambria Math" w:eastAsia="PMingLiU" w:hAnsi="Cambria Math" w:cs="PMingLiU"/>
              </w:rPr>
              <m:t>+</m:t>
            </w:ins>
          </m:r>
          <m:sSub>
            <m:sSubPr>
              <m:ctrlPr>
                <w:ins w:id="948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49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950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951" w:author="SU FONG" w:date="2020-09-18T17:02:00Z">
                      <w:rPr>
                        <w:rFonts w:ascii="Cambria Math" w:eastAsia="PMingLiU" w:hAnsi="Cambria Math" w:cs="PMingLiU"/>
                      </w:rPr>
                      <m:t>P</m:t>
                    </w:ins>
                  </m:r>
                </m:e>
                <m:sub>
                  <m:r>
                    <w:ins w:id="952" w:author="SU FONG" w:date="2020-09-18T17:02:00Z">
                      <w:rPr>
                        <w:rFonts w:ascii="Cambria Math" w:eastAsia="PMingLiU" w:hAnsi="Cambria Math" w:cs="PMingLiU"/>
                      </w:rPr>
                      <m:t>1</m:t>
                    </w:ins>
                  </m:r>
                </m:sub>
              </m:sSub>
              <m:sSub>
                <m:sSubPr>
                  <m:ctrlPr>
                    <w:ins w:id="953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954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955" w:author="SU FONG" w:date="2020-09-18T17:02:00Z">
                      <w:rPr>
                        <w:rFonts w:ascii="Cambria Math" w:eastAsia="PMingLiU" w:hAnsi="Cambria Math" w:cs="PMingLiU"/>
                      </w:rPr>
                      <m:t>1</m:t>
                    </w:ins>
                  </m:r>
                </m:sub>
              </m:sSub>
            </m:sub>
          </m:sSub>
          <m:func>
            <m:funcPr>
              <m:ctrlPr>
                <w:ins w:id="956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funcPr>
            <m:fName>
              <m:r>
                <w:ins w:id="957" w:author="SU FONG" w:date="2020-09-18T17:02:00Z">
                  <m:rPr>
                    <m:sty m:val="p"/>
                  </m:rPr>
                  <w:rPr>
                    <w:rFonts w:ascii="Cambria Math" w:eastAsia="PMingLiU" w:hAnsi="Cambria Math" w:cs="PMingLiU"/>
                  </w:rPr>
                  <m:t>⋅sin</m:t>
                </w:ins>
              </m:r>
            </m:fName>
            <m:e>
              <m:r>
                <w:ins w:id="958" w:author="SU FONG" w:date="2020-09-18T17:02:00Z">
                  <w:rPr>
                    <w:rFonts w:ascii="Cambria Math" w:eastAsia="PMingLiU" w:hAnsi="Cambria Math" w:cs="PMingLiU"/>
                  </w:rPr>
                  <m:t>θ</m:t>
                </w:ins>
              </m:r>
              <m:ctrlPr>
                <w:ins w:id="959" w:author="SU FONG" w:date="2020-09-18T17:02:00Z">
                  <w:rPr>
                    <w:rFonts w:ascii="Cambria Math" w:eastAsia="PMingLiU" w:hAnsi="Cambria Math" w:cs="PMingLiU"/>
                    <w:i/>
                    <w:rPrChange w:id="960" w:author="SU FONG" w:date="2020-09-18T17:03:00Z">
                      <w:rPr>
                        <w:rFonts w:ascii="Cambria Math" w:eastAsia="PMingLiU" w:hAnsi="Cambria Math" w:cs="PMingLiU"/>
                        <w:i/>
                      </w:rPr>
                    </w:rPrChange>
                  </w:rPr>
                </w:ins>
              </m:ctrlPr>
            </m:e>
          </m:func>
        </m:oMath>
      </m:oMathPara>
    </w:p>
    <w:p w14:paraId="03229496" w14:textId="77777777" w:rsidR="00043051" w:rsidRPr="00043051" w:rsidRDefault="00043051" w:rsidP="00064CB6">
      <w:pPr>
        <w:jc w:val="both"/>
        <w:rPr>
          <w:ins w:id="961" w:author="SU FONG" w:date="2020-09-18T17:02:00Z"/>
          <w:noProof/>
          <w:rPrChange w:id="962" w:author="SU FONG" w:date="2020-09-18T17:03:00Z">
            <w:rPr>
              <w:ins w:id="963" w:author="SU FONG" w:date="2020-09-18T17:02:00Z"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964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65" w:author="SU FONG" w:date="2020-09-18T17:02:00Z">
                  <w:rPr>
                    <w:rFonts w:ascii="Cambria Math" w:eastAsia="PMingLiU" w:hAnsi="Cambria Math" w:cs="PMingLiU"/>
                  </w:rPr>
                  <m:t>P</m:t>
                </w:ins>
              </m:r>
            </m:e>
            <m:sub>
              <m:r>
                <w:ins w:id="966" w:author="SU FONG" w:date="2020-09-18T17:02:00Z">
                  <w:rPr>
                    <w:rFonts w:ascii="Cambria Math" w:eastAsia="PMingLiU" w:hAnsi="Cambria Math" w:cs="PMingLiU"/>
                  </w:rPr>
                  <m:t>2x</m:t>
                </w:ins>
              </m:r>
            </m:sub>
          </m:sSub>
          <m:r>
            <w:ins w:id="967" w:author="SU FONG" w:date="2020-09-18T17:02:00Z">
              <w:rPr>
                <w:rFonts w:ascii="Cambria Math" w:eastAsia="PMingLiU" w:hAnsi="Cambria Math" w:cs="PMingLiU"/>
              </w:rPr>
              <m:t>+</m:t>
            </w:ins>
          </m:r>
          <m:sSub>
            <m:sSubPr>
              <m:ctrlPr>
                <w:ins w:id="968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69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970" w:author="SU FONG" w:date="2020-09-18T17:02:00Z">
                  <w:rPr>
                    <w:rFonts w:ascii="Cambria Math" w:eastAsia="PMingLiU" w:hAnsi="Cambria Math" w:cs="PMingLiU"/>
                  </w:rPr>
                  <m:t>2x</m:t>
                </w:ins>
              </m:r>
            </m:sub>
          </m:sSub>
          <m:r>
            <w:ins w:id="971" w:author="SU FONG" w:date="2020-09-18T17:02:00Z">
              <w:rPr>
                <w:rFonts w:ascii="Cambria Math" w:eastAsia="PMingLiU" w:hAnsi="Cambria Math" w:cs="PMingLiU"/>
              </w:rPr>
              <m:t>+</m:t>
            </w:ins>
          </m:r>
          <m:sSub>
            <m:sSubPr>
              <m:ctrlPr>
                <w:ins w:id="972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73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974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975" w:author="SU FONG" w:date="2020-09-18T17:02:00Z">
                      <w:rPr>
                        <w:rFonts w:ascii="Cambria Math" w:eastAsia="PMingLiU" w:hAnsi="Cambria Math" w:cs="PMingLiU"/>
                      </w:rPr>
                      <m:t>P</m:t>
                    </w:ins>
                  </m:r>
                </m:e>
                <m:sub>
                  <m:r>
                    <w:ins w:id="976" w:author="SU FONG" w:date="2020-09-18T17:02:00Z">
                      <w:rPr>
                        <w:rFonts w:ascii="Cambria Math" w:eastAsia="PMingLiU" w:hAnsi="Cambria Math" w:cs="PMingLiU"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977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978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979" w:author="SU FONG" w:date="2020-09-18T17:02:00Z">
                      <w:rPr>
                        <w:rFonts w:ascii="Cambria Math" w:eastAsia="PMingLiU" w:hAnsi="Cambria Math" w:cs="PMingLiU"/>
                      </w:rPr>
                      <m:t>2</m:t>
                    </w:ins>
                  </m:r>
                </m:sub>
              </m:sSub>
            </m:sub>
          </m:sSub>
          <m:r>
            <w:ins w:id="980" w:author="SU FONG" w:date="2020-09-18T17:02:00Z">
              <w:rPr>
                <w:rFonts w:ascii="Cambria Math" w:eastAsia="PMingLiU" w:hAnsi="Cambria Math" w:cs="PMingLiU"/>
              </w:rPr>
              <m:t>⋅cosθ</m:t>
            </w:ins>
          </m:r>
        </m:oMath>
      </m:oMathPara>
    </w:p>
    <w:p w14:paraId="60AAF51D" w14:textId="77777777" w:rsidR="00043051" w:rsidRPr="00043051" w:rsidRDefault="00043051" w:rsidP="00064CB6">
      <w:pPr>
        <w:jc w:val="both"/>
        <w:rPr>
          <w:ins w:id="981" w:author="SU FONG" w:date="2020-09-18T17:02:00Z"/>
          <w:noProof/>
          <w:rPrChange w:id="982" w:author="SU FONG" w:date="2020-09-18T17:03:00Z">
            <w:rPr>
              <w:ins w:id="983" w:author="SU FONG" w:date="2020-09-18T17:02:00Z"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984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85" w:author="SU FONG" w:date="2020-09-18T17:02:00Z">
                  <w:rPr>
                    <w:rFonts w:ascii="Cambria Math" w:eastAsia="PMingLiU" w:hAnsi="Cambria Math" w:cs="PMingLiU"/>
                  </w:rPr>
                  <m:t>P</m:t>
                </w:ins>
              </m:r>
            </m:e>
            <m:sub>
              <m:r>
                <w:ins w:id="986" w:author="SU FONG" w:date="2020-09-18T17:02:00Z">
                  <w:rPr>
                    <w:rFonts w:ascii="Cambria Math" w:eastAsia="PMingLiU" w:hAnsi="Cambria Math" w:cs="PMingLiU"/>
                  </w:rPr>
                  <m:t>2y</m:t>
                </w:ins>
              </m:r>
            </m:sub>
          </m:sSub>
          <m:r>
            <w:ins w:id="987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988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89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990" w:author="SU FONG" w:date="2020-09-18T17:02:00Z">
                  <w:rPr>
                    <w:rFonts w:ascii="Cambria Math" w:eastAsia="PMingLiU" w:hAnsi="Cambria Math" w:cs="PMingLiU"/>
                  </w:rPr>
                  <m:t>2y</m:t>
                </w:ins>
              </m:r>
            </m:sub>
          </m:sSub>
          <m:r>
            <w:ins w:id="991" w:author="SU FONG" w:date="2020-09-18T17:02:00Z">
              <w:rPr>
                <w:rFonts w:ascii="Cambria Math" w:eastAsia="PMingLiU" w:hAnsi="Cambria Math" w:cs="PMingLiU"/>
              </w:rPr>
              <m:t>+</m:t>
            </w:ins>
          </m:r>
          <m:sSub>
            <m:sSubPr>
              <m:ctrlPr>
                <w:ins w:id="992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993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sSub>
                <m:sSubPr>
                  <m:ctrlPr>
                    <w:ins w:id="994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995" w:author="SU FONG" w:date="2020-09-18T17:02:00Z">
                      <w:rPr>
                        <w:rFonts w:ascii="Cambria Math" w:eastAsia="PMingLiU" w:hAnsi="Cambria Math" w:cs="PMingLiU"/>
                      </w:rPr>
                      <m:t>P</m:t>
                    </w:ins>
                  </m:r>
                </m:e>
                <m:sub>
                  <m:r>
                    <w:ins w:id="996" w:author="SU FONG" w:date="2020-09-18T17:02:00Z">
                      <w:rPr>
                        <w:rFonts w:ascii="Cambria Math" w:eastAsia="PMingLiU" w:hAnsi="Cambria Math" w:cs="PMingLiU"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997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998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999" w:author="SU FONG" w:date="2020-09-18T17:02:00Z">
                      <w:rPr>
                        <w:rFonts w:ascii="Cambria Math" w:eastAsia="PMingLiU" w:hAnsi="Cambria Math" w:cs="PMingLiU"/>
                      </w:rPr>
                      <m:t>2</m:t>
                    </w:ins>
                  </m:r>
                </m:sub>
              </m:sSub>
            </m:sub>
          </m:sSub>
          <m:r>
            <w:ins w:id="1000" w:author="SU FONG" w:date="2020-09-18T17:02:00Z">
              <w:rPr>
                <w:rFonts w:ascii="Cambria Math" w:eastAsia="PMingLiU" w:hAnsi="Cambria Math" w:cs="PMingLiU"/>
              </w:rPr>
              <m:t>⋅sinθ</m:t>
            </w:ins>
          </m:r>
        </m:oMath>
      </m:oMathPara>
    </w:p>
    <w:p w14:paraId="198A4357" w14:textId="00320FA1" w:rsidR="00043051" w:rsidRPr="00767ED0" w:rsidRDefault="00E427C2" w:rsidP="007E19F3">
      <w:pPr>
        <w:jc w:val="both"/>
        <w:rPr>
          <w:ins w:id="1001" w:author="SU FONG" w:date="2020-09-18T17:02:00Z"/>
          <w:noProof/>
        </w:rPr>
      </w:pPr>
      <w:ins w:id="1002" w:author="SU FONG" w:date="2020-09-18T17:08:00Z">
        <w:r>
          <w:rPr>
            <w:noProof/>
          </w:rPr>
          <w:t>上部彈性材料長度</w:t>
        </w:r>
        <w:r>
          <w:rPr>
            <w:rFonts w:hint="eastAsia"/>
            <w:noProof/>
          </w:rPr>
          <w:t>：</w:t>
        </w:r>
      </w:ins>
      <m:oMath>
        <m:sSub>
          <m:sSubPr>
            <m:ctrlPr>
              <w:ins w:id="1003" w:author="SU FONG" w:date="2020-09-18T17:02:00Z">
                <w:rPr>
                  <w:rFonts w:ascii="Cambria Math" w:hAnsi="Cambria Math"/>
                  <w:i/>
                  <w:noProof/>
                </w:rPr>
              </w:ins>
            </m:ctrlPr>
          </m:sSubPr>
          <m:e>
            <m:r>
              <w:ins w:id="1004" w:author="SU FONG" w:date="2020-09-18T17:02:00Z">
                <w:rPr>
                  <w:rFonts w:ascii="Cambria Math" w:hAnsi="Cambria Math"/>
                  <w:noProof/>
                </w:rPr>
                <m:t>L</m:t>
              </w:ins>
            </m:r>
          </m:e>
          <m:sub>
            <m:sSub>
              <m:sSubPr>
                <m:ctrlPr>
                  <w:ins w:id="1005" w:author="SU FONG" w:date="2020-09-18T17:02:00Z">
                    <w:rPr>
                      <w:rFonts w:ascii="Cambria Math" w:hAnsi="Cambria Math"/>
                      <w:i/>
                      <w:noProof/>
                    </w:rPr>
                  </w:ins>
                </m:ctrlPr>
              </m:sSubPr>
              <m:e>
                <m:r>
                  <w:ins w:id="1006" w:author="SU FONG" w:date="2020-09-18T17:02:00Z">
                    <w:rPr>
                      <w:rFonts w:ascii="Cambria Math" w:hAnsi="Cambria Math"/>
                      <w:noProof/>
                    </w:rPr>
                    <m:t>P</m:t>
                  </w:ins>
                </m:r>
              </m:e>
              <m:sub>
                <m:r>
                  <w:ins w:id="1007" w:author="SU FONG" w:date="2020-09-18T17:02:00Z">
                    <w:rPr>
                      <w:rFonts w:ascii="Cambria Math" w:hAnsi="Cambria Math"/>
                      <w:noProof/>
                    </w:rPr>
                    <m:t>1</m:t>
                  </w:ins>
                </m:r>
              </m:sub>
            </m:sSub>
            <m:sSub>
              <m:sSubPr>
                <m:ctrlPr>
                  <w:ins w:id="1008" w:author="SU FONG" w:date="2020-09-18T17:02:00Z">
                    <w:rPr>
                      <w:rFonts w:ascii="Cambria Math" w:hAnsi="Cambria Math"/>
                      <w:i/>
                      <w:noProof/>
                    </w:rPr>
                  </w:ins>
                </m:ctrlPr>
              </m:sSubPr>
              <m:e>
                <m:r>
                  <w:ins w:id="1009" w:author="SU FONG" w:date="2020-09-18T17:02:00Z">
                    <w:rPr>
                      <w:rFonts w:ascii="Cambria Math" w:hAnsi="Cambria Math"/>
                      <w:noProof/>
                    </w:rPr>
                    <m:t>P</m:t>
                  </w:ins>
                </m:r>
              </m:e>
              <m:sub>
                <m:r>
                  <w:ins w:id="1010" w:author="SU FONG" w:date="2020-09-18T17:02:00Z">
                    <w:rPr>
                      <w:rFonts w:ascii="Cambria Math" w:hAnsi="Cambria Math"/>
                      <w:noProof/>
                    </w:rPr>
                    <m:t>2</m:t>
                  </w:ins>
                </m:r>
              </m:sub>
            </m:sSub>
          </m:sub>
        </m:sSub>
        <m:r>
          <w:ins w:id="1011" w:author="SU FONG" w:date="2020-09-18T17:02:00Z">
            <w:rPr>
              <w:rFonts w:ascii="Cambria Math" w:hAnsi="Cambria Math"/>
              <w:noProof/>
            </w:rPr>
            <m:t>=</m:t>
          </w:ins>
        </m:r>
        <m:rad>
          <m:radPr>
            <m:degHide m:val="1"/>
            <m:ctrlPr>
              <w:ins w:id="1012" w:author="SU FONG" w:date="2020-09-18T17:02:00Z">
                <w:rPr>
                  <w:rFonts w:ascii="Cambria Math" w:hAnsi="Cambria Math"/>
                  <w:i/>
                  <w:noProof/>
                </w:rPr>
              </w:ins>
            </m:ctrlPr>
          </m:radPr>
          <m:deg/>
          <m:e>
            <m:sSup>
              <m:sSupPr>
                <m:ctrlPr>
                  <w:ins w:id="1013" w:author="SU FONG" w:date="2020-09-18T17:02:00Z">
                    <w:rPr>
                      <w:rFonts w:ascii="Cambria Math" w:hAnsi="Cambria Math"/>
                      <w:i/>
                      <w:noProof/>
                    </w:rPr>
                  </w:ins>
                </m:ctrlPr>
              </m:sSupPr>
              <m:e>
                <m:d>
                  <m:dPr>
                    <m:ctrlPr>
                      <w:ins w:id="1014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015" w:author="SU FONG" w:date="2020-09-18T17:02:00Z">
                            <w:rPr>
                              <w:rFonts w:ascii="Cambria Math" w:hAnsi="Cambria Math"/>
                              <w:i/>
                              <w:noProof/>
                            </w:rPr>
                          </w:ins>
                        </m:ctrlPr>
                      </m:sSubPr>
                      <m:e>
                        <m:r>
                          <w:ins w:id="1016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P</m:t>
                          </w:ins>
                        </m:r>
                      </m:e>
                      <m:sub>
                        <m:r>
                          <w:ins w:id="1017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1x</m:t>
                          </w:ins>
                        </m:r>
                      </m:sub>
                    </m:sSub>
                    <m:r>
                      <w:ins w:id="1018" w:author="SU FONG" w:date="2020-09-18T17:02:00Z">
                        <w:rPr>
                          <w:rFonts w:ascii="Cambria Math" w:hAnsi="Cambria Math"/>
                          <w:noProof/>
                        </w:rPr>
                        <m:t>-</m:t>
                      </w:ins>
                    </m:r>
                    <m:sSub>
                      <m:sSubPr>
                        <m:ctrlPr>
                          <w:ins w:id="1019" w:author="SU FONG" w:date="2020-09-18T17:02:00Z">
                            <w:rPr>
                              <w:rFonts w:ascii="Cambria Math" w:hAnsi="Cambria Math"/>
                              <w:i/>
                              <w:noProof/>
                            </w:rPr>
                          </w:ins>
                        </m:ctrlPr>
                      </m:sSubPr>
                      <m:e>
                        <m:r>
                          <w:ins w:id="1020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P</m:t>
                          </w:ins>
                        </m:r>
                      </m:e>
                      <m:sub>
                        <m:r>
                          <w:ins w:id="1021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2x</m:t>
                          </w:ins>
                        </m:r>
                      </m:sub>
                    </m:sSub>
                  </m:e>
                </m:d>
              </m:e>
              <m:sup>
                <m:r>
                  <w:ins w:id="1022" w:author="SU FONG" w:date="2020-09-18T17:02:00Z">
                    <w:rPr>
                      <w:rFonts w:ascii="Cambria Math" w:hAnsi="Cambria Math"/>
                      <w:noProof/>
                    </w:rPr>
                    <m:t>2</m:t>
                  </w:ins>
                </m:r>
              </m:sup>
            </m:sSup>
            <m:r>
              <w:ins w:id="1023" w:author="SU FONG" w:date="2020-09-18T17:02:00Z">
                <w:rPr>
                  <w:rFonts w:ascii="Cambria Math" w:hAnsi="Cambria Math"/>
                  <w:noProof/>
                </w:rPr>
                <m:t>+</m:t>
              </w:ins>
            </m:r>
            <m:sSup>
              <m:sSupPr>
                <m:ctrlPr>
                  <w:ins w:id="1024" w:author="SU FONG" w:date="2020-09-18T17:02:00Z">
                    <w:rPr>
                      <w:rFonts w:ascii="Cambria Math" w:hAnsi="Cambria Math"/>
                      <w:i/>
                      <w:noProof/>
                    </w:rPr>
                  </w:ins>
                </m:ctrlPr>
              </m:sSupPr>
              <m:e>
                <m:d>
                  <m:dPr>
                    <m:ctrlPr>
                      <w:ins w:id="1025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1026" w:author="SU FONG" w:date="2020-09-18T17:02:00Z">
                            <w:rPr>
                              <w:rFonts w:ascii="Cambria Math" w:hAnsi="Cambria Math"/>
                              <w:i/>
                              <w:noProof/>
                            </w:rPr>
                          </w:ins>
                        </m:ctrlPr>
                      </m:sSubPr>
                      <m:e>
                        <m:r>
                          <w:ins w:id="1027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P</m:t>
                          </w:ins>
                        </m:r>
                      </m:e>
                      <m:sub>
                        <m:r>
                          <w:ins w:id="1028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1y</m:t>
                          </w:ins>
                        </m:r>
                      </m:sub>
                    </m:sSub>
                    <m:r>
                      <w:ins w:id="1029" w:author="SU FONG" w:date="2020-09-18T17:02:00Z">
                        <w:rPr>
                          <w:rFonts w:ascii="Cambria Math" w:hAnsi="Cambria Math"/>
                          <w:noProof/>
                        </w:rPr>
                        <m:t>-</m:t>
                      </w:ins>
                    </m:r>
                    <m:sSub>
                      <m:sSubPr>
                        <m:ctrlPr>
                          <w:ins w:id="1030" w:author="SU FONG" w:date="2020-09-18T17:02:00Z">
                            <w:rPr>
                              <w:rFonts w:ascii="Cambria Math" w:hAnsi="Cambria Math"/>
                              <w:i/>
                              <w:noProof/>
                            </w:rPr>
                          </w:ins>
                        </m:ctrlPr>
                      </m:sSubPr>
                      <m:e>
                        <m:r>
                          <w:ins w:id="1031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P</m:t>
                          </w:ins>
                        </m:r>
                      </m:e>
                      <m:sub>
                        <m:r>
                          <w:ins w:id="1032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2y</m:t>
                          </w:ins>
                        </m:r>
                      </m:sub>
                    </m:sSub>
                  </m:e>
                </m:d>
              </m:e>
              <m:sup>
                <m:r>
                  <w:ins w:id="1033" w:author="SU FONG" w:date="2020-09-18T17:02:00Z">
                    <w:rPr>
                      <w:rFonts w:ascii="Cambria Math" w:hAnsi="Cambria Math"/>
                      <w:noProof/>
                    </w:rPr>
                    <m:t>2</m:t>
                  </w:ins>
                </m:r>
              </m:sup>
            </m:sSup>
            <m:ctrlPr>
              <w:ins w:id="1034" w:author="SU FONG" w:date="2020-09-18T17:02:00Z">
                <w:rPr>
                  <w:rFonts w:ascii="Cambria Math" w:hAnsi="Cambria Math"/>
                  <w:i/>
                  <w:noProof/>
                  <w:rPrChange w:id="1035" w:author="SU FONG" w:date="2020-09-18T17:03:00Z">
                    <w:rPr>
                      <w:rFonts w:ascii="Cambria Math" w:hAnsi="Cambria Math"/>
                      <w:i/>
                      <w:noProof/>
                    </w:rPr>
                  </w:rPrChange>
                </w:rPr>
              </w:ins>
            </m:ctrlPr>
          </m:e>
        </m:rad>
      </m:oMath>
      <w:ins w:id="1036" w:author="SU FONG" w:date="2020-09-18T17:07:00Z">
        <w:r>
          <w:rPr>
            <w:noProof/>
          </w:rPr>
          <w:t xml:space="preserve">    </w:t>
        </w:r>
      </w:ins>
    </w:p>
    <w:p w14:paraId="68461700" w14:textId="77777777" w:rsidR="00043051" w:rsidRPr="00767ED0" w:rsidRDefault="00043051" w:rsidP="007E19F3">
      <w:pPr>
        <w:jc w:val="both"/>
        <w:rPr>
          <w:ins w:id="1037" w:author="SU FONG" w:date="2020-09-18T17:02:00Z"/>
          <w:noProof/>
        </w:rPr>
      </w:pPr>
      <m:oMathPara>
        <m:oMathParaPr>
          <m:jc m:val="left"/>
        </m:oMathParaPr>
        <m:oMath>
          <m:r>
            <w:ins w:id="1038" w:author="SU FONG" w:date="2020-09-18T17:02:00Z">
              <w:rPr>
                <w:rFonts w:ascii="Cambria Math" w:hAnsi="Cambria Math"/>
                <w:noProof/>
              </w:rPr>
              <m:t>φ=</m:t>
            </w:ins>
          </m:r>
          <m:func>
            <m:funcPr>
              <m:ctrlPr>
                <w:ins w:id="1039" w:author="SU FONG" w:date="2020-09-18T17:02:00Z">
                  <w:rPr>
                    <w:rFonts w:ascii="Cambria Math" w:hAnsi="Cambria Math"/>
                    <w:noProof/>
                  </w:rPr>
                </w:ins>
              </m:ctrlPr>
            </m:funcPr>
            <m:fName>
              <m:sSup>
                <m:sSupPr>
                  <m:ctrlPr>
                    <w:ins w:id="1040" w:author="SU FONG" w:date="2020-09-18T17:02:00Z">
                      <w:rPr>
                        <w:rFonts w:ascii="Cambria Math" w:hAnsi="Cambria Math"/>
                        <w:noProof/>
                      </w:rPr>
                    </w:ins>
                  </m:ctrlPr>
                </m:sSupPr>
                <m:e>
                  <m:r>
                    <w:ins w:id="1041" w:author="SU FONG" w:date="2020-09-18T17:02:00Z"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w:ins>
                  </m:r>
                </m:e>
                <m:sup>
                  <m:r>
                    <w:ins w:id="1042" w:author="SU FONG" w:date="2020-09-18T17:02:00Z"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-1</m:t>
                    </w:ins>
                  </m:r>
                </m:sup>
              </m:sSup>
              <m:ctrlPr>
                <w:ins w:id="1043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1044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dPr>
                <m:e>
                  <m:f>
                    <m:fPr>
                      <m:ctrlPr>
                        <w:ins w:id="1045" w:author="SU FONG" w:date="2020-09-18T17:02:00Z">
                          <w:rPr>
                            <w:rFonts w:ascii="Cambria Math" w:hAnsi="Cambria Math"/>
                            <w:i/>
                            <w:noProof/>
                          </w:rPr>
                        </w:ins>
                      </m:ctrlPr>
                    </m:fPr>
                    <m:num>
                      <m:acc>
                        <m:accPr>
                          <m:chr m:val="⃑"/>
                          <m:ctrlPr>
                            <w:ins w:id="1046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w:ins>
                          </m:ctrlPr>
                        </m:accPr>
                        <m:e>
                          <m:sSub>
                            <m:sSubPr>
                              <m:ctrlPr>
                                <w:ins w:id="1047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048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1049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w:ins>
                              </m:r>
                            </m:sub>
                          </m:sSub>
                          <m:sSub>
                            <m:sSubPr>
                              <m:ctrlPr>
                                <w:ins w:id="1050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051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1052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w:ins>
                              </m:r>
                            </m:sub>
                          </m:sSub>
                        </m:e>
                      </m:acc>
                      <m:r>
                        <w:ins w:id="1053" w:author="SU FONG" w:date="2020-09-18T17:02:00Z">
                          <w:rPr>
                            <w:rFonts w:ascii="Cambria Math" w:hAnsi="Cambria Math"/>
                            <w:noProof/>
                          </w:rPr>
                          <m:t>⋅</m:t>
                        </w:ins>
                      </m:r>
                      <m:acc>
                        <m:accPr>
                          <m:chr m:val="⃑"/>
                          <m:ctrlPr>
                            <w:ins w:id="1054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w:ins>
                          </m:ctrlPr>
                        </m:accPr>
                        <m:e>
                          <m:sSub>
                            <m:sSubPr>
                              <m:ctrlPr>
                                <w:ins w:id="1055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056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O</m:t>
                                </w:ins>
                              </m:r>
                            </m:e>
                            <m:sub>
                              <m:r>
                                <w:ins w:id="1057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w:ins>
                              </m:r>
                            </m:sub>
                          </m:sSub>
                          <m:sSub>
                            <m:sSubPr>
                              <m:ctrlPr>
                                <w:ins w:id="1058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059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1060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w:ins>
                              </m:r>
                            </m:sub>
                          </m:sSub>
                        </m:e>
                      </m:acc>
                    </m:num>
                    <m:den>
                      <m:bar>
                        <m:barPr>
                          <m:pos m:val="top"/>
                          <m:ctrlPr>
                            <w:ins w:id="1061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w:ins>
                          </m:ctrlPr>
                        </m:barPr>
                        <m:e>
                          <m:sSub>
                            <m:sSubPr>
                              <m:ctrlPr>
                                <w:ins w:id="1062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063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1064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w:ins>
                              </m:r>
                            </m:sub>
                          </m:sSub>
                          <m:sSub>
                            <m:sSubPr>
                              <m:ctrlPr>
                                <w:ins w:id="1065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066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1067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w:ins>
                              </m:r>
                            </m:sub>
                          </m:sSub>
                        </m:e>
                      </m:bar>
                      <m:r>
                        <w:ins w:id="1068" w:author="SU FONG" w:date="2020-09-18T17:02:00Z">
                          <w:rPr>
                            <w:rFonts w:ascii="Cambria Math" w:hAnsi="Cambria Math"/>
                            <w:noProof/>
                          </w:rPr>
                          <m:t>⋅</m:t>
                        </w:ins>
                      </m:r>
                      <m:bar>
                        <m:barPr>
                          <m:pos m:val="top"/>
                          <m:ctrlPr>
                            <w:ins w:id="1069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w:ins>
                          </m:ctrlPr>
                        </m:barPr>
                        <m:e>
                          <m:sSub>
                            <m:sSubPr>
                              <m:ctrlPr>
                                <w:ins w:id="1070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071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O</m:t>
                                </w:ins>
                              </m:r>
                            </m:e>
                            <m:sub>
                              <m:r>
                                <w:ins w:id="1072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w:ins>
                              </m:r>
                            </m:sub>
                          </m:sSub>
                          <m:sSub>
                            <m:sSubPr>
                              <m:ctrlPr>
                                <w:ins w:id="1073" w:author="SU FONG" w:date="2020-09-18T17:02:00Z"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074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P</m:t>
                                </w:ins>
                              </m:r>
                            </m:e>
                            <m:sub>
                              <m:r>
                                <w:ins w:id="1075" w:author="SU FONG" w:date="2020-09-18T17:02:00Z"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w:ins>
                              </m:r>
                            </m:sub>
                          </m:sSub>
                        </m:e>
                      </m:bar>
                    </m:den>
                  </m:f>
                </m:e>
              </m:d>
              <m:ctrlPr>
                <w:ins w:id="1076" w:author="SU FONG" w:date="2020-09-18T17:02:00Z">
                  <w:rPr>
                    <w:rFonts w:ascii="Cambria Math" w:hAnsi="Cambria Math"/>
                    <w:i/>
                    <w:noProof/>
                    <w:rPrChange w:id="1077" w:author="SU FONG" w:date="2020-09-18T17:03:00Z">
                      <w:rPr>
                        <w:rFonts w:ascii="Cambria Math" w:hAnsi="Cambria Math"/>
                        <w:i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63ED5641" w14:textId="77777777" w:rsidR="00043051" w:rsidRPr="00043051" w:rsidRDefault="00043051" w:rsidP="007E19F3">
      <w:pPr>
        <w:jc w:val="both"/>
        <w:rPr>
          <w:ins w:id="1078" w:author="SU FONG" w:date="2020-09-18T17:02:00Z"/>
          <w:noProof/>
          <w:rPrChange w:id="1079" w:author="SU FONG" w:date="2020-09-18T17:03:00Z">
            <w:rPr>
              <w:ins w:id="1080" w:author="SU FONG" w:date="2020-09-18T17:02:00Z"/>
              <w:noProof/>
            </w:rPr>
          </w:rPrChange>
        </w:rPr>
      </w:pPr>
      <m:oMathPara>
        <m:oMathParaPr>
          <m:jc m:val="left"/>
        </m:oMathParaPr>
        <m:oMath>
          <m:sSubSup>
            <m:sSubSupPr>
              <m:ctrlPr>
                <w:ins w:id="1081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SupPr>
            <m:e>
              <m:r>
                <w:ins w:id="1082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1083" w:author="SU FONG" w:date="2020-09-18T17:02:00Z">
                  <w:rPr>
                    <w:rFonts w:ascii="Cambria Math" w:eastAsia="PMingLiU" w:hAnsi="Cambria Math" w:cs="PMingLiU"/>
                  </w:rPr>
                  <m:t>1x</m:t>
                </w:ins>
              </m:r>
            </m:sub>
            <m:sup>
              <m:r>
                <w:ins w:id="1084" w:author="SU FONG" w:date="2020-09-18T17:02:00Z">
                  <w:rPr>
                    <w:rFonts w:ascii="Cambria Math" w:eastAsia="PMingLiU" w:hAnsi="Cambria Math" w:cs="PMingLiU"/>
                  </w:rPr>
                  <m:t>'</m:t>
                </w:ins>
              </m:r>
            </m:sup>
          </m:sSubSup>
          <m:r>
            <w:ins w:id="1085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1086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1087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1088" w:author="SU FONG" w:date="2020-09-18T17:02:00Z">
                  <w:rPr>
                    <w:rFonts w:ascii="Cambria Math" w:eastAsia="PMingLiU" w:hAnsi="Cambria Math" w:cs="PMingLiU"/>
                  </w:rPr>
                  <m:t>1x</m:t>
                </w:ins>
              </m:r>
            </m:sub>
          </m:sSub>
          <m:r>
            <w:ins w:id="1089" w:author="SU FONG" w:date="2020-09-18T17:02:00Z">
              <w:rPr>
                <w:rFonts w:ascii="Cambria Math" w:eastAsia="PMingLiU" w:hAnsi="Cambria Math" w:cs="PMingLiU"/>
              </w:rPr>
              <m:t>+</m:t>
            </w:ins>
          </m:r>
          <m:sSub>
            <m:sSubPr>
              <m:ctrlPr>
                <w:ins w:id="1090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1091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1092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1093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1094" w:author="SU FONG" w:date="2020-09-18T17:02:00Z">
                      <w:rPr>
                        <w:rFonts w:ascii="Cambria Math" w:eastAsia="PMingLiU" w:hAnsi="Cambria Math" w:cs="PMingLiU"/>
                      </w:rPr>
                      <m:t>1</m:t>
                    </w:ins>
                  </m:r>
                </m:sub>
              </m:sSub>
              <m:sSubSup>
                <m:sSubSupPr>
                  <m:ctrlPr>
                    <w:ins w:id="1095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1096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1097" w:author="SU FONG" w:date="2020-09-18T17:02:00Z">
                      <w:rPr>
                        <w:rFonts w:ascii="Cambria Math" w:eastAsia="PMingLiU" w:hAnsi="Cambria Math" w:cs="PMingLiU"/>
                      </w:rPr>
                      <m:t>1</m:t>
                    </w:ins>
                  </m:r>
                </m:sub>
                <m:sup>
                  <m:r>
                    <w:ins w:id="1098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</m:sub>
          </m:sSub>
          <m:r>
            <w:ins w:id="1099" w:author="SU FONG" w:date="2020-09-18T17:02:00Z">
              <w:rPr>
                <w:rFonts w:ascii="Cambria Math" w:eastAsia="PMingLiU" w:hAnsi="Cambria Math" w:cs="PMingLiU"/>
              </w:rPr>
              <m:t>⋅cosθ</m:t>
            </w:ins>
          </m:r>
        </m:oMath>
      </m:oMathPara>
    </w:p>
    <w:p w14:paraId="2312F41A" w14:textId="42F8C0C8" w:rsidR="00043051" w:rsidRPr="00E427C2" w:rsidRDefault="00043051" w:rsidP="007E19F3">
      <w:pPr>
        <w:jc w:val="both"/>
        <w:rPr>
          <w:ins w:id="1100" w:author="SU FONG" w:date="2020-09-18T17:08:00Z"/>
          <w:noProof/>
          <w:rPrChange w:id="1101" w:author="SU FONG" w:date="2020-09-18T17:08:00Z">
            <w:rPr>
              <w:ins w:id="1102" w:author="SU FONG" w:date="2020-09-18T17:08:00Z"/>
              <w:noProof/>
            </w:rPr>
          </w:rPrChange>
        </w:rPr>
      </w:pPr>
      <m:oMathPara>
        <m:oMathParaPr>
          <m:jc m:val="left"/>
        </m:oMathParaPr>
        <m:oMath>
          <m:sSubSup>
            <m:sSubSupPr>
              <m:ctrlPr>
                <w:ins w:id="1103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SupPr>
            <m:e>
              <m:r>
                <w:ins w:id="1104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1105" w:author="SU FONG" w:date="2020-09-18T17:02:00Z">
                  <w:rPr>
                    <w:rFonts w:ascii="Cambria Math" w:eastAsia="PMingLiU" w:hAnsi="Cambria Math" w:cs="PMingLiU"/>
                  </w:rPr>
                  <m:t>1y</m:t>
                </w:ins>
              </m:r>
            </m:sub>
            <m:sup>
              <m:r>
                <w:ins w:id="1106" w:author="SU FONG" w:date="2020-09-18T17:02:00Z">
                  <w:rPr>
                    <w:rFonts w:ascii="Cambria Math" w:eastAsia="PMingLiU" w:hAnsi="Cambria Math" w:cs="PMingLiU"/>
                  </w:rPr>
                  <m:t>'</m:t>
                </w:ins>
              </m:r>
            </m:sup>
          </m:sSubSup>
          <m:r>
            <w:ins w:id="1107" w:author="SU FONG" w:date="2020-09-18T17:02:00Z">
              <w:rPr>
                <w:rFonts w:ascii="Cambria Math" w:eastAsia="PMingLiU" w:hAnsi="Cambria Math" w:cs="PMingLiU"/>
              </w:rPr>
              <m:t>=</m:t>
            </w:ins>
          </m:r>
          <m:sSub>
            <m:sSubPr>
              <m:ctrlPr>
                <w:ins w:id="1108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1109" w:author="SU FONG" w:date="2020-09-18T17:02:00Z">
                  <w:rPr>
                    <w:rFonts w:ascii="Cambria Math" w:eastAsia="PMingLiU" w:hAnsi="Cambria Math" w:cs="PMingLiU"/>
                  </w:rPr>
                  <m:t>O</m:t>
                </w:ins>
              </m:r>
            </m:e>
            <m:sub>
              <m:r>
                <w:ins w:id="1110" w:author="SU FONG" w:date="2020-09-18T17:02:00Z">
                  <w:rPr>
                    <w:rFonts w:ascii="Cambria Math" w:eastAsia="PMingLiU" w:hAnsi="Cambria Math" w:cs="PMingLiU"/>
                  </w:rPr>
                  <m:t>1y</m:t>
                </w:ins>
              </m:r>
            </m:sub>
          </m:sSub>
          <m:r>
            <w:ins w:id="1111" w:author="SU FONG" w:date="2020-09-18T17:02:00Z">
              <w:rPr>
                <w:rFonts w:ascii="Cambria Math" w:eastAsia="PMingLiU" w:hAnsi="Cambria Math" w:cs="PMingLiU"/>
              </w:rPr>
              <m:t>+</m:t>
            </w:ins>
          </m:r>
          <m:sSub>
            <m:sSubPr>
              <m:ctrlPr>
                <w:ins w:id="1112" w:author="SU FONG" w:date="2020-09-18T17:02:00Z">
                  <w:rPr>
                    <w:rFonts w:ascii="Cambria Math" w:eastAsia="PMingLiU" w:hAnsi="Cambria Math" w:cs="PMingLiU"/>
                    <w:i/>
                  </w:rPr>
                </w:ins>
              </m:ctrlPr>
            </m:sSubPr>
            <m:e>
              <m:r>
                <w:ins w:id="1113" w:author="SU FONG" w:date="2020-09-18T17:02:00Z">
                  <w:rPr>
                    <w:rFonts w:ascii="Cambria Math" w:eastAsia="PMingLiU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1114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Pr>
                <m:e>
                  <m:r>
                    <w:ins w:id="1115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1116" w:author="SU FONG" w:date="2020-09-18T17:02:00Z">
                      <w:rPr>
                        <w:rFonts w:ascii="Cambria Math" w:eastAsia="PMingLiU" w:hAnsi="Cambria Math" w:cs="PMingLiU"/>
                      </w:rPr>
                      <m:t>1</m:t>
                    </w:ins>
                  </m:r>
                </m:sub>
              </m:sSub>
              <m:sSubSup>
                <m:sSubSupPr>
                  <m:ctrlPr>
                    <w:ins w:id="1117" w:author="SU FONG" w:date="2020-09-18T17:02:00Z">
                      <w:rPr>
                        <w:rFonts w:ascii="Cambria Math" w:eastAsia="PMingLiU" w:hAnsi="Cambria Math" w:cs="PMingLiU"/>
                        <w:i/>
                      </w:rPr>
                    </w:ins>
                  </m:ctrlPr>
                </m:sSubSupPr>
                <m:e>
                  <m:r>
                    <w:ins w:id="1118" w:author="SU FONG" w:date="2020-09-18T17:02:00Z">
                      <w:rPr>
                        <w:rFonts w:ascii="Cambria Math" w:eastAsia="PMingLiU" w:hAnsi="Cambria Math" w:cs="PMingLiU"/>
                      </w:rPr>
                      <m:t>O</m:t>
                    </w:ins>
                  </m:r>
                </m:e>
                <m:sub>
                  <m:r>
                    <w:ins w:id="1119" w:author="SU FONG" w:date="2020-09-18T17:02:00Z">
                      <w:rPr>
                        <w:rFonts w:ascii="Cambria Math" w:eastAsia="PMingLiU" w:hAnsi="Cambria Math" w:cs="PMingLiU"/>
                      </w:rPr>
                      <m:t>1</m:t>
                    </w:ins>
                  </m:r>
                </m:sub>
                <m:sup>
                  <m:r>
                    <w:ins w:id="1120" w:author="SU FONG" w:date="2020-09-18T17:02:00Z">
                      <w:rPr>
                        <w:rFonts w:ascii="Cambria Math" w:eastAsia="PMingLiU" w:hAnsi="Cambria Math" w:cs="PMingLiU"/>
                      </w:rPr>
                      <m:t>'</m:t>
                    </w:ins>
                  </m:r>
                </m:sup>
              </m:sSubSup>
            </m:sub>
          </m:sSub>
          <m:r>
            <w:ins w:id="1121" w:author="SU FONG" w:date="2020-09-18T17:02:00Z">
              <w:rPr>
                <w:rFonts w:ascii="Cambria Math" w:eastAsia="PMingLiU" w:hAnsi="Cambria Math" w:cs="PMingLiU"/>
              </w:rPr>
              <m:t>⋅sinθ</m:t>
            </w:ins>
          </m:r>
        </m:oMath>
      </m:oMathPara>
    </w:p>
    <w:p w14:paraId="5C089664" w14:textId="0650C093" w:rsidR="00E427C2" w:rsidRPr="00E427C2" w:rsidRDefault="00E427C2" w:rsidP="007E19F3">
      <w:pPr>
        <w:jc w:val="both"/>
        <w:rPr>
          <w:ins w:id="1122" w:author="SU FONG" w:date="2020-09-18T17:02:00Z"/>
          <w:rFonts w:hint="eastAsia"/>
          <w:noProof/>
          <w:rPrChange w:id="1123" w:author="SU FONG" w:date="2020-09-18T17:08:00Z">
            <w:rPr>
              <w:ins w:id="1124" w:author="SU FONG" w:date="2020-09-18T17:02:00Z"/>
              <w:noProof/>
            </w:rPr>
          </w:rPrChange>
        </w:rPr>
      </w:pPr>
      <w:ins w:id="1125" w:author="SU FONG" w:date="2020-09-18T17:08:00Z">
        <w:r>
          <w:rPr>
            <w:noProof/>
          </w:rPr>
          <w:t>和彈性材料作用力相關的長度</w:t>
        </w:r>
        <w:r>
          <w:rPr>
            <w:rFonts w:hint="eastAsia"/>
            <w:noProof/>
          </w:rPr>
          <w:t>：</w:t>
        </w:r>
      </w:ins>
    </w:p>
    <w:p w14:paraId="292B3FEB" w14:textId="155397F1" w:rsidR="00043051" w:rsidRPr="00043051" w:rsidRDefault="00043051" w:rsidP="007E19F3">
      <w:pPr>
        <w:jc w:val="both"/>
        <w:rPr>
          <w:ins w:id="1126" w:author="SU FONG" w:date="2020-09-18T17:02:00Z"/>
          <w:rFonts w:hint="eastAsia"/>
          <w:noProof/>
          <w:rPrChange w:id="1127" w:author="SU FONG" w:date="2020-09-18T17:03:00Z">
            <w:rPr>
              <w:ins w:id="1128" w:author="SU FONG" w:date="2020-09-18T17:02:00Z"/>
              <w:noProof/>
            </w:rPr>
          </w:rPrChange>
        </w:rPr>
      </w:pPr>
      <m:oMath>
        <m:sSub>
          <m:sSubPr>
            <m:ctrlPr>
              <w:ins w:id="1129" w:author="SU FONG" w:date="2020-09-18T17:02:00Z">
                <w:rPr>
                  <w:rFonts w:ascii="Cambria Math" w:hAnsi="Cambria Math" w:cs="PMingLiU"/>
                  <w:i/>
                </w:rPr>
              </w:ins>
            </m:ctrlPr>
          </m:sSubPr>
          <m:e>
            <m:r>
              <w:ins w:id="1130" w:author="SU FONG" w:date="2020-09-18T17:02:00Z">
                <w:rPr>
                  <w:rFonts w:ascii="Cambria Math" w:hAnsi="Cambria Math" w:cs="PMingLiU"/>
                </w:rPr>
                <m:t>L</m:t>
              </w:ins>
            </m:r>
          </m:e>
          <m:sub>
            <m:sSub>
              <m:sSubPr>
                <m:ctrlPr>
                  <w:ins w:id="1131" w:author="SU FONG" w:date="2020-09-18T17:02:00Z">
                    <w:rPr>
                      <w:rFonts w:ascii="Cambria Math" w:hAnsi="Cambria Math" w:cs="PMingLiU"/>
                      <w:i/>
                    </w:rPr>
                  </w:ins>
                </m:ctrlPr>
              </m:sSubPr>
              <m:e>
                <m:r>
                  <w:ins w:id="1132" w:author="SU FONG" w:date="2020-09-18T17:02:00Z">
                    <w:rPr>
                      <w:rFonts w:ascii="Cambria Math" w:hAnsi="Cambria Math" w:cs="PMingLiU"/>
                    </w:rPr>
                    <m:t>O</m:t>
                  </w:ins>
                </m:r>
              </m:e>
              <m:sub>
                <m:r>
                  <w:ins w:id="1133" w:author="SU FONG" w:date="2020-09-18T17:02:00Z">
                    <w:rPr>
                      <w:rFonts w:ascii="Cambria Math" w:hAnsi="Cambria Math" w:cs="PMingLiU"/>
                    </w:rPr>
                    <m:t>1</m:t>
                  </w:ins>
                </m:r>
              </m:sub>
            </m:sSub>
            <m:sSub>
              <m:sSubPr>
                <m:ctrlPr>
                  <w:ins w:id="1134" w:author="SU FONG" w:date="2020-09-18T17:02:00Z">
                    <w:rPr>
                      <w:rFonts w:ascii="Cambria Math" w:hAnsi="Cambria Math" w:cs="PMingLiU"/>
                      <w:i/>
                    </w:rPr>
                  </w:ins>
                </m:ctrlPr>
              </m:sSubPr>
              <m:e>
                <m:r>
                  <w:ins w:id="1135" w:author="SU FONG" w:date="2020-09-18T17:02:00Z">
                    <w:rPr>
                      <w:rFonts w:ascii="Cambria Math" w:hAnsi="Cambria Math" w:cs="PMingLiU"/>
                    </w:rPr>
                    <m:t>F</m:t>
                  </w:ins>
                </m:r>
              </m:e>
              <m:sub>
                <m:r>
                  <w:ins w:id="1136" w:author="SU FONG" w:date="2020-09-18T17:02:00Z">
                    <w:rPr>
                      <w:rFonts w:ascii="Cambria Math" w:hAnsi="Cambria Math" w:cs="PMingLiU"/>
                    </w:rPr>
                    <m:t>1</m:t>
                  </w:ins>
                </m:r>
              </m:sub>
            </m:sSub>
          </m:sub>
        </m:sSub>
        <m:r>
          <w:ins w:id="1137" w:author="SU FONG" w:date="2020-09-18T17:02:00Z">
            <w:rPr>
              <w:rFonts w:ascii="Cambria Math" w:hAnsi="Cambria Math" w:cs="PMingLiU"/>
            </w:rPr>
            <m:t>=</m:t>
          </w:ins>
        </m:r>
        <m:sSub>
          <m:sSubPr>
            <m:ctrlPr>
              <w:ins w:id="1138" w:author="SU FONG" w:date="2020-09-18T17:02:00Z">
                <w:rPr>
                  <w:rFonts w:ascii="Cambria Math" w:hAnsi="Cambria Math" w:cs="PMingLiU"/>
                  <w:i/>
                </w:rPr>
              </w:ins>
            </m:ctrlPr>
          </m:sSubPr>
          <m:e>
            <m:r>
              <w:ins w:id="1139" w:author="SU FONG" w:date="2020-09-18T17:02:00Z">
                <w:rPr>
                  <w:rFonts w:ascii="Cambria Math" w:hAnsi="Cambria Math" w:cs="PMingLiU"/>
                </w:rPr>
                <m:t>L</m:t>
              </w:ins>
            </m:r>
          </m:e>
          <m:sub>
            <m:sSub>
              <m:sSubPr>
                <m:ctrlPr>
                  <w:ins w:id="1140" w:author="SU FONG" w:date="2020-09-18T17:02:00Z">
                    <w:rPr>
                      <w:rFonts w:ascii="Cambria Math" w:hAnsi="Cambria Math" w:cs="PMingLiU"/>
                      <w:i/>
                    </w:rPr>
                  </w:ins>
                </m:ctrlPr>
              </m:sSubPr>
              <m:e>
                <m:r>
                  <w:ins w:id="1141" w:author="SU FONG" w:date="2020-09-18T17:02:00Z">
                    <w:rPr>
                      <w:rFonts w:ascii="Cambria Math" w:hAnsi="Cambria Math" w:cs="PMingLiU"/>
                    </w:rPr>
                    <m:t>O</m:t>
                  </w:ins>
                </m:r>
              </m:e>
              <m:sub>
                <m:r>
                  <w:ins w:id="1142" w:author="SU FONG" w:date="2020-09-18T17:02:00Z">
                    <w:rPr>
                      <w:rFonts w:ascii="Cambria Math" w:hAnsi="Cambria Math" w:cs="PMingLiU"/>
                    </w:rPr>
                    <m:t>1</m:t>
                  </w:ins>
                </m:r>
              </m:sub>
            </m:sSub>
            <m:sSub>
              <m:sSubPr>
                <m:ctrlPr>
                  <w:ins w:id="1143" w:author="SU FONG" w:date="2020-09-18T17:02:00Z">
                    <w:rPr>
                      <w:rFonts w:ascii="Cambria Math" w:hAnsi="Cambria Math" w:cs="PMingLiU"/>
                      <w:i/>
                    </w:rPr>
                  </w:ins>
                </m:ctrlPr>
              </m:sSubPr>
              <m:e>
                <m:r>
                  <w:ins w:id="1144" w:author="SU FONG" w:date="2020-09-18T17:02:00Z">
                    <w:rPr>
                      <w:rFonts w:ascii="Cambria Math" w:hAnsi="Cambria Math" w:cs="PMingLiU"/>
                    </w:rPr>
                    <m:t>P</m:t>
                  </w:ins>
                </m:r>
              </m:e>
              <m:sub>
                <m:r>
                  <w:ins w:id="1145" w:author="SU FONG" w:date="2020-09-18T17:02:00Z">
                    <w:rPr>
                      <w:rFonts w:ascii="Cambria Math" w:hAnsi="Cambria Math" w:cs="PMingLiU"/>
                    </w:rPr>
                    <m:t>1</m:t>
                  </w:ins>
                </m:r>
              </m:sub>
            </m:sSub>
          </m:sub>
        </m:sSub>
        <m:r>
          <w:ins w:id="1146" w:author="SU FONG" w:date="2020-09-18T17:02:00Z">
            <w:rPr>
              <w:rFonts w:ascii="Cambria Math" w:hAnsi="Cambria Math" w:cs="PMingLiU"/>
            </w:rPr>
            <m:t>sinφ</m:t>
          </w:ins>
        </m:r>
        <m:r>
          <w:ins w:id="1147" w:author="SU FONG" w:date="2020-09-18T17:02:00Z">
            <w:rPr>
              <w:rFonts w:ascii="Cambria Math" w:hAnsi="Cambria Math" w:cs="PMingLiU"/>
            </w:rPr>
            <m:t xml:space="preserve"> </m:t>
          </w:ins>
        </m:r>
      </m:oMath>
      <w:ins w:id="1148" w:author="SU FONG" w:date="2020-09-18T17:08:00Z">
        <w:r w:rsidR="00E427C2">
          <w:rPr>
            <w:noProof/>
          </w:rPr>
          <w:t xml:space="preserve">    </w:t>
        </w:r>
      </w:ins>
    </w:p>
    <w:p w14:paraId="7B3FF63B" w14:textId="77777777" w:rsidR="00043051" w:rsidRPr="00043051" w:rsidRDefault="00043051" w:rsidP="007E19F3">
      <w:pPr>
        <w:jc w:val="both"/>
        <w:rPr>
          <w:ins w:id="1149" w:author="SU FONG" w:date="2020-09-18T17:02:00Z"/>
          <w:noProof/>
          <w:rPrChange w:id="1150" w:author="SU FONG" w:date="2020-09-18T17:03:00Z">
            <w:rPr>
              <w:ins w:id="1151" w:author="SU FONG" w:date="2020-09-18T17:02:00Z"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1152" w:author="SU FONG" w:date="2020-09-18T17:02:00Z">
                  <w:rPr>
                    <w:rFonts w:ascii="Cambria Math" w:hAnsi="Cambria Math" w:cs="PMingLiU"/>
                    <w:i/>
                  </w:rPr>
                </w:ins>
              </m:ctrlPr>
            </m:sSubPr>
            <m:e>
              <m:r>
                <w:ins w:id="1153" w:author="SU FONG" w:date="2020-09-18T17:02:00Z">
                  <w:rPr>
                    <w:rFonts w:ascii="Cambria Math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1154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Pr>
                <m:e>
                  <m:r>
                    <w:ins w:id="1155" w:author="SU FONG" w:date="2020-09-18T17:02:00Z">
                      <w:rPr>
                        <w:rFonts w:ascii="Cambria Math" w:hAnsi="Cambria Math" w:cs="PMingLiU"/>
                      </w:rPr>
                      <m:t>O</m:t>
                    </w:ins>
                  </m:r>
                </m:e>
                <m:sub>
                  <m:r>
                    <w:ins w:id="1156" w:author="SU FONG" w:date="2020-09-18T17:02:00Z">
                      <w:rPr>
                        <w:rFonts w:ascii="Cambria Math" w:hAnsi="Cambria Math" w:cs="PMingLiU"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1157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Pr>
                <m:e>
                  <m:r>
                    <w:ins w:id="1158" w:author="SU FONG" w:date="2020-09-18T17:02:00Z">
                      <w:rPr>
                        <w:rFonts w:ascii="Cambria Math" w:hAnsi="Cambria Math" w:cs="PMingLiU"/>
                      </w:rPr>
                      <m:t>F</m:t>
                    </w:ins>
                  </m:r>
                </m:e>
                <m:sub>
                  <m:r>
                    <w:ins w:id="1159" w:author="SU FONG" w:date="2020-09-18T17:02:00Z">
                      <w:rPr>
                        <w:rFonts w:ascii="Cambria Math" w:hAnsi="Cambria Math" w:cs="PMingLiU"/>
                      </w:rPr>
                      <m:t>2</m:t>
                    </w:ins>
                  </m:r>
                </m:sub>
              </m:sSub>
            </m:sub>
          </m:sSub>
          <m:r>
            <w:ins w:id="1160" w:author="SU FONG" w:date="2020-09-18T17:02:00Z">
              <w:rPr>
                <w:rFonts w:ascii="Cambria Math" w:hAnsi="Cambria Math" w:cs="PMingLiU"/>
              </w:rPr>
              <m:t>=</m:t>
            </w:ins>
          </m:r>
          <m:sSub>
            <m:sSubPr>
              <m:ctrlPr>
                <w:ins w:id="1161" w:author="SU FONG" w:date="2020-09-18T17:02:00Z">
                  <w:rPr>
                    <w:rFonts w:ascii="Cambria Math" w:hAnsi="Cambria Math" w:cs="PMingLiU"/>
                    <w:i/>
                  </w:rPr>
                </w:ins>
              </m:ctrlPr>
            </m:sSubPr>
            <m:e>
              <m:r>
                <w:ins w:id="1162" w:author="SU FONG" w:date="2020-09-18T17:02:00Z">
                  <w:rPr>
                    <w:rFonts w:ascii="Cambria Math" w:hAnsi="Cambria Math" w:cs="PMingLiU"/>
                  </w:rPr>
                  <m:t>L</m:t>
                </w:ins>
              </m:r>
            </m:e>
            <m:sub>
              <m:sSub>
                <m:sSubPr>
                  <m:ctrlPr>
                    <w:ins w:id="1163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Pr>
                <m:e>
                  <m:r>
                    <w:ins w:id="1164" w:author="SU FONG" w:date="2020-09-18T17:02:00Z">
                      <w:rPr>
                        <w:rFonts w:ascii="Cambria Math" w:hAnsi="Cambria Math" w:cs="PMingLiU"/>
                      </w:rPr>
                      <m:t>O</m:t>
                    </w:ins>
                  </m:r>
                </m:e>
                <m:sub>
                  <m:r>
                    <w:ins w:id="1165" w:author="SU FONG" w:date="2020-09-18T17:02:00Z">
                      <w:rPr>
                        <w:rFonts w:ascii="Cambria Math" w:hAnsi="Cambria Math" w:cs="PMingLiU"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1166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Pr>
                <m:e>
                  <m:r>
                    <w:ins w:id="1167" w:author="SU FONG" w:date="2020-09-18T17:02:00Z">
                      <w:rPr>
                        <w:rFonts w:ascii="Cambria Math" w:hAnsi="Cambria Math" w:cs="PMingLiU"/>
                      </w:rPr>
                      <m:t>P</m:t>
                    </w:ins>
                  </m:r>
                </m:e>
                <m:sub>
                  <m:r>
                    <w:ins w:id="1168" w:author="SU FONG" w:date="2020-09-18T17:02:00Z">
                      <w:rPr>
                        <w:rFonts w:ascii="Cambria Math" w:hAnsi="Cambria Math" w:cs="PMingLiU"/>
                      </w:rPr>
                      <m:t>2</m:t>
                    </w:ins>
                  </m:r>
                </m:sub>
              </m:sSub>
            </m:sub>
          </m:sSub>
          <m:r>
            <w:ins w:id="1169" w:author="SU FONG" w:date="2020-09-18T17:02:00Z">
              <w:rPr>
                <w:rFonts w:ascii="Cambria Math" w:hAnsi="Cambria Math" w:cs="PMingLiU"/>
              </w:rPr>
              <m:t>sinφ</m:t>
            </w:ins>
          </m:r>
        </m:oMath>
      </m:oMathPara>
    </w:p>
    <w:p w14:paraId="5FD629CC" w14:textId="77777777" w:rsidR="00043051" w:rsidRPr="00767ED0" w:rsidRDefault="00043051" w:rsidP="007E19F3">
      <w:pPr>
        <w:jc w:val="both"/>
        <w:rPr>
          <w:ins w:id="1170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1171" w:author="SU FONG" w:date="2020-09-18T17:02:00Z">
                  <w:rPr>
                    <w:rFonts w:ascii="Cambria Math" w:hAnsi="Cambria Math" w:cs="PMingLiU"/>
                    <w:i/>
                  </w:rPr>
                </w:ins>
              </m:ctrlPr>
            </m:sSubPr>
            <m:e>
              <m:r>
                <w:ins w:id="1172" w:author="SU FONG" w:date="2020-09-18T17:02:00Z">
                  <w:rPr>
                    <w:rFonts w:ascii="Cambria Math" w:hAnsi="Cambria Math" w:cs="PMingLiU"/>
                  </w:rPr>
                  <m:t>L</m:t>
                </w:ins>
              </m:r>
            </m:e>
            <m:sub>
              <m:sSubSup>
                <m:sSubSupPr>
                  <m:ctrlPr>
                    <w:ins w:id="1173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SupPr>
                <m:e>
                  <m:r>
                    <w:ins w:id="1174" w:author="SU FONG" w:date="2020-09-18T17:02:00Z">
                      <w:rPr>
                        <w:rFonts w:ascii="Cambria Math" w:hAnsi="Cambria Math" w:cs="PMingLiU"/>
                      </w:rPr>
                      <m:t>O</m:t>
                    </w:ins>
                  </m:r>
                </m:e>
                <m:sub>
                  <m:r>
                    <w:ins w:id="1175" w:author="SU FONG" w:date="2020-09-18T17:02:00Z">
                      <w:rPr>
                        <w:rFonts w:ascii="Cambria Math" w:hAnsi="Cambria Math" w:cs="PMingLiU"/>
                      </w:rPr>
                      <m:t>3</m:t>
                    </w:ins>
                  </m:r>
                </m:sub>
                <m:sup>
                  <m:r>
                    <w:ins w:id="1176" w:author="SU FONG" w:date="2020-09-18T17:02:00Z">
                      <w:rPr>
                        <w:rFonts w:ascii="Cambria Math" w:hAnsi="Cambria Math" w:cs="PMingLiU"/>
                      </w:rPr>
                      <m:t>'</m:t>
                    </w:ins>
                  </m:r>
                </m:sup>
              </m:sSubSup>
              <m:sSubSup>
                <m:sSubSupPr>
                  <m:ctrlPr>
                    <w:ins w:id="1177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SupPr>
                <m:e>
                  <m:r>
                    <w:ins w:id="1178" w:author="SU FONG" w:date="2020-09-18T17:02:00Z">
                      <w:rPr>
                        <w:rFonts w:ascii="Cambria Math" w:hAnsi="Cambria Math" w:cs="PMingLiU"/>
                      </w:rPr>
                      <m:t>F</m:t>
                    </w:ins>
                  </m:r>
                </m:e>
                <m:sub>
                  <m:r>
                    <w:ins w:id="1179" w:author="SU FONG" w:date="2020-09-18T17:02:00Z">
                      <w:rPr>
                        <w:rFonts w:ascii="Cambria Math" w:hAnsi="Cambria Math" w:cs="PMingLiU"/>
                      </w:rPr>
                      <m:t>3</m:t>
                    </w:ins>
                  </m:r>
                </m:sub>
                <m:sup>
                  <m:r>
                    <w:ins w:id="1180" w:author="SU FONG" w:date="2020-09-18T17:02:00Z">
                      <w:rPr>
                        <w:rFonts w:ascii="Cambria Math" w:hAnsi="Cambria Math" w:cs="PMingLiU"/>
                      </w:rPr>
                      <m:t>'</m:t>
                    </w:ins>
                  </m:r>
                </m:sup>
              </m:sSubSup>
            </m:sub>
          </m:sSub>
          <m:r>
            <w:ins w:id="1181" w:author="SU FONG" w:date="2020-09-18T17:02:00Z">
              <w:rPr>
                <w:rFonts w:ascii="Cambria Math" w:hAnsi="Cambria Math" w:cs="PMingLiU"/>
              </w:rPr>
              <m:t>=</m:t>
            </w:ins>
          </m:r>
          <m:sSub>
            <m:sSubPr>
              <m:ctrlPr>
                <w:ins w:id="1182" w:author="SU FONG" w:date="2020-09-18T17:02:00Z">
                  <w:rPr>
                    <w:rFonts w:ascii="Cambria Math" w:hAnsi="Cambria Math" w:cs="PMingLiU"/>
                    <w:i/>
                  </w:rPr>
                </w:ins>
              </m:ctrlPr>
            </m:sSubPr>
            <m:e>
              <m:r>
                <w:ins w:id="1183" w:author="SU FONG" w:date="2020-09-18T17:02:00Z">
                  <w:rPr>
                    <w:rFonts w:ascii="Cambria Math" w:hAnsi="Cambria Math" w:cs="PMingLiU"/>
                  </w:rPr>
                  <m:t>L</m:t>
                </w:ins>
              </m:r>
            </m:e>
            <m:sub>
              <m:sSubSup>
                <m:sSubSupPr>
                  <m:ctrlPr>
                    <w:ins w:id="1184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SupPr>
                <m:e>
                  <m:r>
                    <w:ins w:id="1185" w:author="SU FONG" w:date="2020-09-18T17:02:00Z">
                      <w:rPr>
                        <w:rFonts w:ascii="Cambria Math" w:hAnsi="Cambria Math" w:cs="PMingLiU"/>
                      </w:rPr>
                      <m:t>O</m:t>
                    </w:ins>
                  </m:r>
                </m:e>
                <m:sub>
                  <m:r>
                    <w:ins w:id="1186" w:author="SU FONG" w:date="2020-09-18T17:02:00Z">
                      <w:rPr>
                        <w:rFonts w:ascii="Cambria Math" w:hAnsi="Cambria Math" w:cs="PMingLiU"/>
                      </w:rPr>
                      <m:t>3</m:t>
                    </w:ins>
                  </m:r>
                </m:sub>
                <m:sup>
                  <m:r>
                    <w:ins w:id="1187" w:author="SU FONG" w:date="2020-09-18T17:02:00Z">
                      <w:rPr>
                        <w:rFonts w:ascii="Cambria Math" w:hAnsi="Cambria Math" w:cs="PMingLiU"/>
                      </w:rPr>
                      <m:t>'</m:t>
                    </w:ins>
                  </m:r>
                </m:sup>
              </m:sSubSup>
              <m:sSub>
                <m:sSubPr>
                  <m:ctrlPr>
                    <w:ins w:id="1188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Pr>
                <m:e>
                  <m:r>
                    <w:ins w:id="1189" w:author="SU FONG" w:date="2020-09-18T17:02:00Z">
                      <w:rPr>
                        <w:rFonts w:ascii="Cambria Math" w:hAnsi="Cambria Math" w:cs="PMingLiU"/>
                      </w:rPr>
                      <m:t>P</m:t>
                    </w:ins>
                  </m:r>
                </m:e>
                <m:sub>
                  <m:r>
                    <w:ins w:id="1190" w:author="SU FONG" w:date="2020-09-18T17:02:00Z">
                      <w:rPr>
                        <w:rFonts w:ascii="Cambria Math" w:hAnsi="Cambria Math" w:cs="PMingLiU"/>
                      </w:rPr>
                      <m:t>3</m:t>
                    </w:ins>
                  </m:r>
                </m:sub>
              </m:sSub>
            </m:sub>
          </m:sSub>
          <m:r>
            <w:ins w:id="1191" w:author="SU FONG" w:date="2020-09-18T17:02:00Z">
              <w:rPr>
                <w:rFonts w:ascii="Cambria Math" w:hAnsi="Cambria Math" w:cs="PMingLiU"/>
              </w:rPr>
              <m:t>sin</m:t>
            </w:ins>
          </m:r>
          <m:sSub>
            <m:sSubPr>
              <m:ctrlPr>
                <w:ins w:id="1192" w:author="SU FONG" w:date="2020-09-18T17:02:00Z">
                  <w:rPr>
                    <w:rFonts w:ascii="Cambria Math" w:hAnsi="Cambria Math" w:cs="PMingLiU"/>
                    <w:i/>
                  </w:rPr>
                </w:ins>
              </m:ctrlPr>
            </m:sSubPr>
            <m:e>
              <m:r>
                <w:ins w:id="1193" w:author="SU FONG" w:date="2020-09-18T17:02:00Z">
                  <w:rPr>
                    <w:rFonts w:ascii="Cambria Math" w:hAnsi="Cambria Math" w:cs="PMingLiU"/>
                  </w:rPr>
                  <m:t>φ</m:t>
                </w:ins>
              </m:r>
            </m:e>
            <m:sub>
              <m:r>
                <w:ins w:id="1194" w:author="SU FONG" w:date="2020-09-18T17:02:00Z">
                  <w:rPr>
                    <w:rFonts w:ascii="Cambria Math" w:hAnsi="Cambria Math" w:cs="PMingLiU"/>
                  </w:rPr>
                  <m:t>2</m:t>
                </w:ins>
              </m:r>
              <m:ctrlPr>
                <w:ins w:id="1195" w:author="SU FONG" w:date="2020-09-18T17:02:00Z">
                  <w:rPr>
                    <w:rFonts w:ascii="Cambria Math" w:hAnsi="Cambria Math" w:cs="PMingLiU"/>
                    <w:i/>
                    <w:rPrChange w:id="1196" w:author="SU FONG" w:date="2020-09-18T17:03:00Z">
                      <w:rPr>
                        <w:rFonts w:ascii="Cambria Math" w:hAnsi="Cambria Math" w:cs="PMingLiU"/>
                        <w:i/>
                      </w:rPr>
                    </w:rPrChange>
                  </w:rPr>
                </w:ins>
              </m:ctrlPr>
            </m:sub>
          </m:sSub>
        </m:oMath>
      </m:oMathPara>
    </w:p>
    <w:p w14:paraId="360E5465" w14:textId="0F8F0769" w:rsidR="00043051" w:rsidRPr="00767ED0" w:rsidRDefault="00043051" w:rsidP="007E19F3">
      <w:pPr>
        <w:jc w:val="both"/>
        <w:rPr>
          <w:ins w:id="1197" w:author="SU FONG" w:date="2020-09-18T17:05:00Z"/>
          <w:noProof/>
        </w:rPr>
      </w:pPr>
      <m:oMathPara>
        <m:oMathParaPr>
          <m:jc m:val="left"/>
        </m:oMathParaPr>
        <m:oMath>
          <m:sSub>
            <m:sSubPr>
              <m:ctrlPr>
                <w:ins w:id="1198" w:author="SU FONG" w:date="2020-09-18T17:02:00Z">
                  <w:rPr>
                    <w:rFonts w:ascii="Cambria Math" w:hAnsi="Cambria Math" w:cs="PMingLiU"/>
                    <w:i/>
                  </w:rPr>
                </w:ins>
              </m:ctrlPr>
            </m:sSubPr>
            <m:e>
              <m:r>
                <w:ins w:id="1199" w:author="SU FONG" w:date="2020-09-18T17:02:00Z">
                  <w:rPr>
                    <w:rFonts w:ascii="Cambria Math" w:hAnsi="Cambria Math" w:cs="PMingLiU"/>
                  </w:rPr>
                  <m:t>L</m:t>
                </w:ins>
              </m:r>
            </m:e>
            <m:sub>
              <m:sSubSup>
                <m:sSubSupPr>
                  <m:ctrlPr>
                    <w:ins w:id="1200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SupPr>
                <m:e>
                  <m:r>
                    <w:ins w:id="1201" w:author="SU FONG" w:date="2020-09-18T17:02:00Z">
                      <w:rPr>
                        <w:rFonts w:ascii="Cambria Math" w:hAnsi="Cambria Math" w:cs="PMingLiU"/>
                      </w:rPr>
                      <m:t>O</m:t>
                    </w:ins>
                  </m:r>
                </m:e>
                <m:sub>
                  <m:r>
                    <w:ins w:id="1202" w:author="SU FONG" w:date="2020-09-18T17:02:00Z">
                      <w:rPr>
                        <w:rFonts w:ascii="Cambria Math" w:hAnsi="Cambria Math" w:cs="PMingLiU"/>
                      </w:rPr>
                      <m:t>4</m:t>
                    </w:ins>
                  </m:r>
                </m:sub>
                <m:sup>
                  <m:r>
                    <w:ins w:id="1203" w:author="SU FONG" w:date="2020-09-18T17:02:00Z">
                      <w:rPr>
                        <w:rFonts w:ascii="Cambria Math" w:hAnsi="Cambria Math" w:cs="PMingLiU"/>
                      </w:rPr>
                      <m:t>'</m:t>
                    </w:ins>
                  </m:r>
                </m:sup>
              </m:sSubSup>
              <m:sSubSup>
                <m:sSubSupPr>
                  <m:ctrlPr>
                    <w:ins w:id="1204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SupPr>
                <m:e>
                  <m:r>
                    <w:ins w:id="1205" w:author="SU FONG" w:date="2020-09-18T17:02:00Z">
                      <w:rPr>
                        <w:rFonts w:ascii="Cambria Math" w:hAnsi="Cambria Math" w:cs="PMingLiU"/>
                      </w:rPr>
                      <m:t>F</m:t>
                    </w:ins>
                  </m:r>
                </m:e>
                <m:sub>
                  <m:r>
                    <w:ins w:id="1206" w:author="SU FONG" w:date="2020-09-18T17:02:00Z">
                      <w:rPr>
                        <w:rFonts w:ascii="Cambria Math" w:hAnsi="Cambria Math" w:cs="PMingLiU"/>
                      </w:rPr>
                      <m:t>4</m:t>
                    </w:ins>
                  </m:r>
                </m:sub>
                <m:sup>
                  <m:r>
                    <w:ins w:id="1207" w:author="SU FONG" w:date="2020-09-18T17:02:00Z">
                      <w:rPr>
                        <w:rFonts w:ascii="Cambria Math" w:hAnsi="Cambria Math" w:cs="PMingLiU"/>
                      </w:rPr>
                      <m:t>'</m:t>
                    </w:ins>
                  </m:r>
                </m:sup>
              </m:sSubSup>
            </m:sub>
          </m:sSub>
          <m:r>
            <w:ins w:id="1208" w:author="SU FONG" w:date="2020-09-18T17:02:00Z">
              <w:rPr>
                <w:rFonts w:ascii="Cambria Math" w:hAnsi="Cambria Math" w:cs="PMingLiU"/>
              </w:rPr>
              <m:t>=</m:t>
            </w:ins>
          </m:r>
          <m:sSub>
            <m:sSubPr>
              <m:ctrlPr>
                <w:ins w:id="1209" w:author="SU FONG" w:date="2020-09-18T17:02:00Z">
                  <w:rPr>
                    <w:rFonts w:ascii="Cambria Math" w:hAnsi="Cambria Math" w:cs="PMingLiU"/>
                    <w:i/>
                  </w:rPr>
                </w:ins>
              </m:ctrlPr>
            </m:sSubPr>
            <m:e>
              <m:r>
                <w:ins w:id="1210" w:author="SU FONG" w:date="2020-09-18T17:02:00Z">
                  <w:rPr>
                    <w:rFonts w:ascii="Cambria Math" w:hAnsi="Cambria Math" w:cs="PMingLiU"/>
                  </w:rPr>
                  <m:t>L</m:t>
                </w:ins>
              </m:r>
            </m:e>
            <m:sub>
              <m:sSubSup>
                <m:sSubSupPr>
                  <m:ctrlPr>
                    <w:ins w:id="1211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SupPr>
                <m:e>
                  <m:r>
                    <w:ins w:id="1212" w:author="SU FONG" w:date="2020-09-18T17:02:00Z">
                      <w:rPr>
                        <w:rFonts w:ascii="Cambria Math" w:hAnsi="Cambria Math" w:cs="PMingLiU"/>
                      </w:rPr>
                      <m:t>O</m:t>
                    </w:ins>
                  </m:r>
                </m:e>
                <m:sub>
                  <m:r>
                    <w:ins w:id="1213" w:author="SU FONG" w:date="2020-09-18T17:02:00Z">
                      <w:rPr>
                        <w:rFonts w:ascii="Cambria Math" w:hAnsi="Cambria Math" w:cs="PMingLiU"/>
                      </w:rPr>
                      <m:t>4</m:t>
                    </w:ins>
                  </m:r>
                </m:sub>
                <m:sup>
                  <m:r>
                    <w:ins w:id="1214" w:author="SU FONG" w:date="2020-09-18T17:02:00Z">
                      <w:rPr>
                        <w:rFonts w:ascii="Cambria Math" w:hAnsi="Cambria Math" w:cs="PMingLiU"/>
                      </w:rPr>
                      <m:t>'</m:t>
                    </w:ins>
                  </m:r>
                </m:sup>
              </m:sSubSup>
              <m:sSub>
                <m:sSubPr>
                  <m:ctrlPr>
                    <w:ins w:id="1215" w:author="SU FONG" w:date="2020-09-18T17:02:00Z">
                      <w:rPr>
                        <w:rFonts w:ascii="Cambria Math" w:hAnsi="Cambria Math" w:cs="PMingLiU"/>
                        <w:i/>
                      </w:rPr>
                    </w:ins>
                  </m:ctrlPr>
                </m:sSubPr>
                <m:e>
                  <m:r>
                    <w:ins w:id="1216" w:author="SU FONG" w:date="2020-09-18T17:02:00Z">
                      <w:rPr>
                        <w:rFonts w:ascii="Cambria Math" w:hAnsi="Cambria Math" w:cs="PMingLiU"/>
                      </w:rPr>
                      <m:t>P</m:t>
                    </w:ins>
                  </m:r>
                </m:e>
                <m:sub>
                  <m:r>
                    <w:ins w:id="1217" w:author="SU FONG" w:date="2020-09-18T17:02:00Z">
                      <w:rPr>
                        <w:rFonts w:ascii="Cambria Math" w:hAnsi="Cambria Math" w:cs="PMingLiU"/>
                      </w:rPr>
                      <m:t>4</m:t>
                    </w:ins>
                  </m:r>
                </m:sub>
              </m:sSub>
            </m:sub>
          </m:sSub>
          <m:r>
            <w:ins w:id="1218" w:author="SU FONG" w:date="2020-09-18T17:02:00Z">
              <w:rPr>
                <w:rFonts w:ascii="Cambria Math" w:hAnsi="Cambria Math" w:cs="PMingLiU"/>
              </w:rPr>
              <m:t>sin</m:t>
            </w:ins>
          </m:r>
          <m:sSub>
            <m:sSubPr>
              <m:ctrlPr>
                <w:ins w:id="1219" w:author="SU FONG" w:date="2020-09-18T17:02:00Z">
                  <w:rPr>
                    <w:rFonts w:ascii="Cambria Math" w:hAnsi="Cambria Math" w:cs="PMingLiU"/>
                    <w:i/>
                  </w:rPr>
                </w:ins>
              </m:ctrlPr>
            </m:sSubPr>
            <m:e>
              <m:r>
                <w:ins w:id="1220" w:author="SU FONG" w:date="2020-09-18T17:02:00Z">
                  <w:rPr>
                    <w:rFonts w:ascii="Cambria Math" w:hAnsi="Cambria Math" w:cs="PMingLiU"/>
                  </w:rPr>
                  <m:t>φ</m:t>
                </w:ins>
              </m:r>
            </m:e>
            <m:sub>
              <m:r>
                <w:ins w:id="1221" w:author="SU FONG" w:date="2020-09-18T17:02:00Z">
                  <w:rPr>
                    <w:rFonts w:ascii="Cambria Math" w:hAnsi="Cambria Math" w:cs="PMingLiU"/>
                  </w:rPr>
                  <m:t>2</m:t>
                </w:ins>
              </m:r>
              <m:ctrlPr>
                <w:ins w:id="1222" w:author="SU FONG" w:date="2020-09-18T17:02:00Z">
                  <w:rPr>
                    <w:rFonts w:ascii="Cambria Math" w:hAnsi="Cambria Math" w:cs="PMingLiU"/>
                    <w:i/>
                    <w:rPrChange w:id="1223" w:author="SU FONG" w:date="2020-09-18T17:03:00Z">
                      <w:rPr>
                        <w:rFonts w:ascii="Cambria Math" w:hAnsi="Cambria Math" w:cs="PMingLiU"/>
                        <w:i/>
                      </w:rPr>
                    </w:rPrChange>
                  </w:rPr>
                </w:ins>
              </m:ctrlPr>
            </m:sub>
          </m:sSub>
        </m:oMath>
      </m:oMathPara>
    </w:p>
    <w:p w14:paraId="7D1BF78B" w14:textId="4477D001" w:rsidR="00E427C2" w:rsidRDefault="00E427C2" w:rsidP="00E427C2">
      <w:pPr>
        <w:pStyle w:val="Heading3"/>
        <w:rPr>
          <w:ins w:id="1224" w:author="SU FONG" w:date="2020-09-18T17:06:00Z"/>
          <w:noProof/>
        </w:rPr>
      </w:pPr>
      <w:ins w:id="1225" w:author="SU FONG" w:date="2020-09-18T17:05:00Z">
        <w:r>
          <w:rPr>
            <w:noProof/>
          </w:rPr>
          <w:t>質心相關參數</w:t>
        </w:r>
      </w:ins>
      <w:ins w:id="1226" w:author="SU FONG" w:date="2020-09-18T17:06:00Z">
        <w:r>
          <w:rPr>
            <w:noProof/>
          </w:rPr>
          <w:t>推導過程</w:t>
        </w:r>
      </w:ins>
    </w:p>
    <w:p w14:paraId="437398E5" w14:textId="72E4C889" w:rsidR="00E427C2" w:rsidRPr="00E427C2" w:rsidRDefault="00E427C2" w:rsidP="00E427C2">
      <w:pPr>
        <w:rPr>
          <w:ins w:id="1227" w:author="SU FONG" w:date="2020-09-18T17:02:00Z"/>
          <w:rFonts w:hint="eastAsia"/>
          <w:rPrChange w:id="1228" w:author="SU FONG" w:date="2020-09-18T17:06:00Z">
            <w:rPr>
              <w:ins w:id="1229" w:author="SU FONG" w:date="2020-09-18T17:02:00Z"/>
              <w:noProof/>
            </w:rPr>
          </w:rPrChange>
        </w:rPr>
        <w:pPrChange w:id="1230" w:author="SU FONG" w:date="2020-09-18T17:06:00Z">
          <w:pPr>
            <w:jc w:val="both"/>
          </w:pPr>
        </w:pPrChange>
      </w:pPr>
      <w:ins w:id="1231" w:author="SU FONG" w:date="2020-09-18T17:06:00Z">
        <w:r>
          <w:t>各桿件質心座標</w:t>
        </w:r>
        <w:r>
          <w:rPr>
            <w:rFonts w:hint="eastAsia"/>
          </w:rPr>
          <w:t>：</w:t>
        </w:r>
      </w:ins>
    </w:p>
    <w:p w14:paraId="5EC88600" w14:textId="77777777" w:rsidR="00043051" w:rsidRPr="00767ED0" w:rsidRDefault="00043051" w:rsidP="007E19F3">
      <w:pPr>
        <w:jc w:val="both"/>
        <w:rPr>
          <w:ins w:id="1232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1233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234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235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236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237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</m:sSub>
              <m:sSubSup>
                <m:sSubSupPr>
                  <m:ctrlPr>
                    <w:ins w:id="1238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239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240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  <m:sup>
                  <m:r>
                    <w:ins w:id="1241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242" w:author="SU FONG" w:date="2020-09-18T17:02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  <m:r>
            <w:ins w:id="1243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244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245" w:author="SU FONG" w:date="2020-09-18T17:02:00Z">
                  <w:rPr>
                    <w:rFonts w:ascii="Cambria Math" w:hAnsi="Cambria Math"/>
                    <w:noProof/>
                  </w:rPr>
                  <m:t>O</m:t>
                </w:ins>
              </m:r>
            </m:e>
            <m:sub>
              <m:r>
                <w:ins w:id="1246" w:author="SU FONG" w:date="2020-09-18T17:02:00Z">
                  <w:rPr>
                    <w:rFonts w:ascii="Cambria Math" w:hAnsi="Cambria Math"/>
                    <w:noProof/>
                  </w:rPr>
                  <m:t>1x</m:t>
                </w:ins>
              </m:r>
            </m:sub>
          </m:sSub>
          <m:r>
            <w:ins w:id="1247" w:author="SU FONG" w:date="2020-09-18T17:02:00Z">
              <w:rPr>
                <w:rFonts w:ascii="Cambria Math" w:hAnsi="Cambria Math"/>
                <w:noProof/>
              </w:rPr>
              <m:t>+</m:t>
            </w:ins>
          </m:r>
          <m:sSub>
            <m:sSubPr>
              <m:ctrlPr>
                <w:ins w:id="1248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249" w:author="SU FONG" w:date="2020-09-18T17:02:00Z">
                  <w:rPr>
                    <w:rFonts w:ascii="Cambria Math" w:hAnsi="Cambria Math"/>
                    <w:noProof/>
                  </w:rPr>
                  <m:t>L</m:t>
                </w:ins>
              </m:r>
            </m:e>
            <m:sub>
              <m:sSub>
                <m:sSubPr>
                  <m:ctrlPr>
                    <w:ins w:id="1250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251" w:author="SU FONG" w:date="2020-09-18T17:02:00Z">
                      <w:rPr>
                        <w:rFonts w:ascii="Cambria Math" w:hAnsi="Cambria Math"/>
                        <w:noProof/>
                      </w:rPr>
                      <m:t>mO</m:t>
                    </w:ins>
                  </m:r>
                </m:e>
                <m:sub>
                  <m:r>
                    <w:ins w:id="1252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</m:sSub>
              <m:sSubSup>
                <m:sSubSupPr>
                  <m:ctrlPr>
                    <w:ins w:id="1253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254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255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  <m:sup>
                  <m:r>
                    <w:ins w:id="1256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</m:sub>
          </m:sSub>
          <m:r>
            <w:ins w:id="1257" w:author="SU FONG" w:date="2020-09-18T17:02:00Z">
              <w:rPr>
                <w:rFonts w:ascii="Cambria Math" w:hAnsi="Cambria Math"/>
                <w:noProof/>
              </w:rPr>
              <m:t>⋅</m:t>
            </w:ins>
          </m:r>
          <m:func>
            <m:funcPr>
              <m:ctrlPr>
                <w:ins w:id="1258" w:author="SU FONG" w:date="2020-09-18T17:02:00Z">
                  <w:rPr>
                    <w:rFonts w:ascii="Cambria Math" w:hAnsi="Cambria Math"/>
                    <w:noProof/>
                  </w:rPr>
                </w:ins>
              </m:ctrlPr>
            </m:funcPr>
            <m:fName>
              <m:r>
                <w:ins w:id="1259" w:author="SU FONG" w:date="2020-09-18T17:02:00Z"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w:ins>
              </m:r>
              <m:ctrlPr>
                <w:ins w:id="1260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1261" w:author="SU FONG" w:date="2020-09-18T17:02:00Z">
                      <w:rPr>
                        <w:rFonts w:ascii="Cambria Math" w:hAnsi="Cambria Math"/>
                        <w:noProof/>
                      </w:rPr>
                    </w:ins>
                  </m:ctrlPr>
                </m:dPr>
                <m:e>
                  <m:sSub>
                    <m:sSubPr>
                      <m:ctrlPr>
                        <w:ins w:id="1262" w:author="SU FONG" w:date="2020-09-18T17:02:00Z">
                          <w:rPr>
                            <w:rFonts w:ascii="Cambria Math" w:hAnsi="Cambria Math"/>
                            <w:i/>
                            <w:noProof/>
                            <w:lang w:val="el-GR"/>
                          </w:rPr>
                        </w:ins>
                      </m:ctrlPr>
                    </m:sSubPr>
                    <m:e>
                      <m:r>
                        <w:ins w:id="1263" w:author="SU FONG" w:date="2020-09-18T17:02:00Z"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α</m:t>
                        </w:ins>
                      </m:r>
                      <m:ctrlPr>
                        <w:ins w:id="1264" w:author="SU FONG" w:date="2020-09-18T17:02:00Z">
                          <w:rPr>
                            <w:rFonts w:ascii="Cambria Math" w:hAnsi="Cambria Math"/>
                            <w:noProof/>
                          </w:rPr>
                        </w:ins>
                      </m:ctrlPr>
                    </m:e>
                    <m:sub>
                      <m:sSub>
                        <m:sSubPr>
                          <m:ctrlPr>
                            <w:ins w:id="1265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Pr>
                        <m:e>
                          <m:r>
                            <w:ins w:id="1266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267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1</m:t>
                            </w:ins>
                          </m:r>
                        </m:sub>
                      </m:sSub>
                      <m:sSubSup>
                        <m:sSubSupPr>
                          <m:ctrlPr>
                            <w:ins w:id="1268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269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270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1</m:t>
                            </w:ins>
                          </m:r>
                        </m:sub>
                        <m:sup>
                          <m:r>
                            <w:ins w:id="1271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</m:sub>
                  </m:sSub>
                  <m:r>
                    <w:ins w:id="1272" w:author="SU FONG" w:date="2020-09-18T17:02:00Z">
                      <w:rPr>
                        <w:rFonts w:ascii="Cambria Math" w:hAnsi="Cambria Math"/>
                        <w:noProof/>
                        <w:lang w:val="el-GR"/>
                      </w:rPr>
                      <m:t>+θ</m:t>
                    </w:ins>
                  </m:r>
                  <m:ctrlPr>
                    <w:ins w:id="1273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e>
              </m:d>
              <m:ctrlPr>
                <w:ins w:id="1274" w:author="SU FONG" w:date="2020-09-18T17:02:00Z">
                  <w:rPr>
                    <w:rFonts w:ascii="Cambria Math" w:hAnsi="Cambria Math"/>
                    <w:noProof/>
                    <w:rPrChange w:id="1275" w:author="SU FONG" w:date="2020-09-18T17:03:00Z">
                      <w:rPr>
                        <w:rFonts w:ascii="Cambria Math" w:hAnsi="Cambria Math"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4DC989A3" w14:textId="77777777" w:rsidR="00043051" w:rsidRPr="00767ED0" w:rsidRDefault="00043051" w:rsidP="007E19F3">
      <w:pPr>
        <w:jc w:val="both"/>
        <w:rPr>
          <w:ins w:id="1276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1277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278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279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280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281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</m:sSub>
              <m:sSubSup>
                <m:sSubSupPr>
                  <m:ctrlPr>
                    <w:ins w:id="1282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283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284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  <m:sup>
                  <m:r>
                    <w:ins w:id="1285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286" w:author="SU FONG" w:date="2020-09-18T17:02:00Z">
                  <w:rPr>
                    <w:rFonts w:ascii="Cambria Math" w:hAnsi="Cambria Math"/>
                    <w:noProof/>
                  </w:rPr>
                  <m:t>y</m:t>
                </w:ins>
              </m:r>
            </m:sub>
          </m:sSub>
          <m:r>
            <w:ins w:id="1287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288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sSub>
                <m:sSubPr>
                  <m:ctrlPr>
                    <w:ins w:id="1289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290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291" w:author="SU FONG" w:date="2020-09-18T17:02:00Z">
                      <w:rPr>
                        <w:rFonts w:ascii="Cambria Math" w:hAnsi="Cambria Math"/>
                        <w:noProof/>
                      </w:rPr>
                      <m:t>1y</m:t>
                    </w:ins>
                  </m:r>
                </m:sub>
              </m:sSub>
              <m:r>
                <w:ins w:id="1292" w:author="SU FONG" w:date="2020-09-18T17:02:00Z">
                  <w:rPr>
                    <w:rFonts w:ascii="Cambria Math" w:hAnsi="Cambria Math"/>
                    <w:noProof/>
                  </w:rPr>
                  <m:t>+R</m:t>
                </w:ins>
              </m:r>
            </m:e>
            <m:sub>
              <m:sSub>
                <m:sSubPr>
                  <m:ctrlPr>
                    <w:ins w:id="1293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294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295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</m:sSub>
              <m:sSubSup>
                <m:sSubSupPr>
                  <m:ctrlPr>
                    <w:ins w:id="1296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297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298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  <m:sup>
                  <m:r>
                    <w:ins w:id="1299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</m:sub>
          </m:sSub>
          <m:r>
            <w:ins w:id="1300" w:author="SU FONG" w:date="2020-09-18T17:02:00Z">
              <w:rPr>
                <w:rFonts w:ascii="Cambria Math" w:hAnsi="Cambria Math"/>
                <w:noProof/>
              </w:rPr>
              <m:t>⋅</m:t>
            </w:ins>
          </m:r>
          <m:func>
            <m:funcPr>
              <m:ctrlPr>
                <w:ins w:id="1301" w:author="SU FONG" w:date="2020-09-18T17:02:00Z">
                  <w:rPr>
                    <w:rFonts w:ascii="Cambria Math" w:hAnsi="Cambria Math"/>
                    <w:noProof/>
                  </w:rPr>
                </w:ins>
              </m:ctrlPr>
            </m:funcPr>
            <m:fName>
              <m:r>
                <w:ins w:id="1302" w:author="SU FONG" w:date="2020-09-18T17:02:00Z"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w:ins>
              </m:r>
              <m:ctrlPr>
                <w:ins w:id="1303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1304" w:author="SU FONG" w:date="2020-09-18T17:02:00Z">
                      <w:rPr>
                        <w:rFonts w:ascii="Cambria Math" w:hAnsi="Cambria Math"/>
                        <w:noProof/>
                      </w:rPr>
                    </w:ins>
                  </m:ctrlPr>
                </m:dPr>
                <m:e>
                  <m:sSub>
                    <m:sSubPr>
                      <m:ctrlPr>
                        <w:ins w:id="1305" w:author="SU FONG" w:date="2020-09-18T17:02:00Z">
                          <w:rPr>
                            <w:rFonts w:ascii="Cambria Math" w:hAnsi="Cambria Math"/>
                            <w:i/>
                            <w:noProof/>
                            <w:lang w:val="el-GR"/>
                          </w:rPr>
                        </w:ins>
                      </m:ctrlPr>
                    </m:sSubPr>
                    <m:e>
                      <m:r>
                        <w:ins w:id="1306" w:author="SU FONG" w:date="2020-09-18T17:02:00Z"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α</m:t>
                        </w:ins>
                      </m:r>
                      <m:ctrlPr>
                        <w:ins w:id="1307" w:author="SU FONG" w:date="2020-09-18T17:02:00Z">
                          <w:rPr>
                            <w:rFonts w:ascii="Cambria Math" w:hAnsi="Cambria Math"/>
                            <w:noProof/>
                          </w:rPr>
                        </w:ins>
                      </m:ctrlPr>
                    </m:e>
                    <m:sub>
                      <m:sSub>
                        <m:sSubPr>
                          <m:ctrlPr>
                            <w:ins w:id="1308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Pr>
                        <m:e>
                          <m:r>
                            <w:ins w:id="1309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310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1</m:t>
                            </w:ins>
                          </m:r>
                        </m:sub>
                      </m:sSub>
                      <m:sSubSup>
                        <m:sSubSupPr>
                          <m:ctrlPr>
                            <w:ins w:id="1311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312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313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1</m:t>
                            </w:ins>
                          </m:r>
                        </m:sub>
                        <m:sup>
                          <m:r>
                            <w:ins w:id="1314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</m:sub>
                  </m:sSub>
                  <m:r>
                    <w:ins w:id="1315" w:author="SU FONG" w:date="2020-09-18T17:02:00Z">
                      <w:rPr>
                        <w:rFonts w:ascii="Cambria Math" w:hAnsi="Cambria Math"/>
                        <w:noProof/>
                        <w:lang w:val="el-GR"/>
                      </w:rPr>
                      <m:t>+θ</m:t>
                    </w:ins>
                  </m:r>
                  <m:ctrlPr>
                    <w:ins w:id="1316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e>
              </m:d>
              <m:ctrlPr>
                <w:ins w:id="1317" w:author="SU FONG" w:date="2020-09-18T17:02:00Z">
                  <w:rPr>
                    <w:rFonts w:ascii="Cambria Math" w:hAnsi="Cambria Math"/>
                    <w:noProof/>
                    <w:rPrChange w:id="1318" w:author="SU FONG" w:date="2020-09-18T17:03:00Z">
                      <w:rPr>
                        <w:rFonts w:ascii="Cambria Math" w:hAnsi="Cambria Math"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47B211AC" w14:textId="77777777" w:rsidR="00043051" w:rsidRPr="00767ED0" w:rsidRDefault="00043051" w:rsidP="001D2235">
      <w:pPr>
        <w:jc w:val="both"/>
        <w:rPr>
          <w:ins w:id="1319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1320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321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322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323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324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</m:sSub>
              <m:sSubSup>
                <m:sSubSupPr>
                  <m:ctrlPr>
                    <w:ins w:id="1325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326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327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  <m:sup>
                  <m:r>
                    <w:ins w:id="1328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329" w:author="SU FONG" w:date="2020-09-18T17:02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  <m:r>
            <w:ins w:id="1330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331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sSub>
                <m:sSubPr>
                  <m:ctrlPr>
                    <w:ins w:id="1332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333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334" w:author="SU FONG" w:date="2020-09-18T17:02:00Z">
                      <w:rPr>
                        <w:rFonts w:ascii="Cambria Math" w:hAnsi="Cambria Math"/>
                        <w:noProof/>
                      </w:rPr>
                      <m:t>2x</m:t>
                    </w:ins>
                  </m:r>
                </m:sub>
              </m:sSub>
              <m:r>
                <w:ins w:id="1335" w:author="SU FONG" w:date="2020-09-18T17:02:00Z">
                  <w:rPr>
                    <w:rFonts w:ascii="Cambria Math" w:hAnsi="Cambria Math"/>
                    <w:noProof/>
                  </w:rPr>
                  <m:t>+R</m:t>
                </w:ins>
              </m:r>
            </m:e>
            <m:sub>
              <m:sSub>
                <m:sSubPr>
                  <m:ctrlPr>
                    <w:ins w:id="1336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337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338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</m:sSub>
              <m:sSubSup>
                <m:sSubSupPr>
                  <m:ctrlPr>
                    <w:ins w:id="1339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340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341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  <m:sup>
                  <m:r>
                    <w:ins w:id="1342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</m:sub>
          </m:sSub>
          <m:r>
            <w:ins w:id="1343" w:author="SU FONG" w:date="2020-09-18T17:02:00Z">
              <w:rPr>
                <w:rFonts w:ascii="Cambria Math" w:hAnsi="Cambria Math"/>
                <w:noProof/>
              </w:rPr>
              <m:t>⋅</m:t>
            </w:ins>
          </m:r>
          <m:func>
            <m:funcPr>
              <m:ctrlPr>
                <w:ins w:id="1344" w:author="SU FONG" w:date="2020-09-18T17:02:00Z">
                  <w:rPr>
                    <w:rFonts w:ascii="Cambria Math" w:hAnsi="Cambria Math"/>
                    <w:noProof/>
                  </w:rPr>
                </w:ins>
              </m:ctrlPr>
            </m:funcPr>
            <m:fName>
              <m:r>
                <w:ins w:id="1345" w:author="SU FONG" w:date="2020-09-18T17:02:00Z"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w:ins>
              </m:r>
              <m:ctrlPr>
                <w:ins w:id="1346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1347" w:author="SU FONG" w:date="2020-09-18T17:02:00Z">
                      <w:rPr>
                        <w:rFonts w:ascii="Cambria Math" w:hAnsi="Cambria Math"/>
                        <w:noProof/>
                      </w:rPr>
                    </w:ins>
                  </m:ctrlPr>
                </m:dPr>
                <m:e>
                  <m:sSub>
                    <m:sSubPr>
                      <m:ctrlPr>
                        <w:ins w:id="1348" w:author="SU FONG" w:date="2020-09-18T17:02:00Z">
                          <w:rPr>
                            <w:rFonts w:ascii="Cambria Math" w:hAnsi="Cambria Math"/>
                            <w:i/>
                            <w:noProof/>
                            <w:lang w:val="el-GR"/>
                          </w:rPr>
                        </w:ins>
                      </m:ctrlPr>
                    </m:sSubPr>
                    <m:e>
                      <m:r>
                        <w:ins w:id="1349" w:author="SU FONG" w:date="2020-09-18T17:02:00Z"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α</m:t>
                        </w:ins>
                      </m:r>
                      <m:ctrlPr>
                        <w:ins w:id="1350" w:author="SU FONG" w:date="2020-09-18T17:02:00Z">
                          <w:rPr>
                            <w:rFonts w:ascii="Cambria Math" w:hAnsi="Cambria Math"/>
                            <w:noProof/>
                          </w:rPr>
                        </w:ins>
                      </m:ctrlPr>
                    </m:e>
                    <m:sub>
                      <m:sSub>
                        <m:sSubPr>
                          <m:ctrlPr>
                            <w:ins w:id="1351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Pr>
                        <m:e>
                          <m:r>
                            <w:ins w:id="1352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353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2</m:t>
                            </w:ins>
                          </m:r>
                        </m:sub>
                      </m:sSub>
                      <m:sSubSup>
                        <m:sSubSupPr>
                          <m:ctrlPr>
                            <w:ins w:id="1354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355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356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2</m:t>
                            </w:ins>
                          </m:r>
                        </m:sub>
                        <m:sup>
                          <m:r>
                            <w:ins w:id="1357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</m:sub>
                  </m:sSub>
                  <m:r>
                    <w:ins w:id="1358" w:author="SU FONG" w:date="2020-09-18T17:02:00Z">
                      <w:rPr>
                        <w:rFonts w:ascii="Cambria Math" w:hAnsi="Cambria Math"/>
                        <w:noProof/>
                        <w:lang w:val="el-GR"/>
                      </w:rPr>
                      <m:t>+θ</m:t>
                    </w:ins>
                  </m:r>
                  <m:ctrlPr>
                    <w:ins w:id="1359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e>
              </m:d>
              <m:ctrlPr>
                <w:ins w:id="1360" w:author="SU FONG" w:date="2020-09-18T17:02:00Z">
                  <w:rPr>
                    <w:rFonts w:ascii="Cambria Math" w:hAnsi="Cambria Math"/>
                    <w:noProof/>
                    <w:rPrChange w:id="1361" w:author="SU FONG" w:date="2020-09-18T17:03:00Z">
                      <w:rPr>
                        <w:rFonts w:ascii="Cambria Math" w:hAnsi="Cambria Math"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155CDD10" w14:textId="77777777" w:rsidR="00043051" w:rsidRPr="00767ED0" w:rsidRDefault="00043051" w:rsidP="001D2235">
      <w:pPr>
        <w:jc w:val="both"/>
        <w:rPr>
          <w:ins w:id="1362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1363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364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365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366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367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</m:sSub>
              <m:sSubSup>
                <m:sSubSupPr>
                  <m:ctrlPr>
                    <w:ins w:id="1368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369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370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  <m:sup>
                  <m:r>
                    <w:ins w:id="1371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372" w:author="SU FONG" w:date="2020-09-18T17:02:00Z">
                  <w:rPr>
                    <w:rFonts w:ascii="Cambria Math" w:hAnsi="Cambria Math"/>
                    <w:noProof/>
                  </w:rPr>
                  <m:t>y</m:t>
                </w:ins>
              </m:r>
            </m:sub>
          </m:sSub>
          <m:r>
            <w:ins w:id="1373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374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sSub>
                <m:sSubPr>
                  <m:ctrlPr>
                    <w:ins w:id="1375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376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377" w:author="SU FONG" w:date="2020-09-18T17:02:00Z">
                      <w:rPr>
                        <w:rFonts w:ascii="Cambria Math" w:hAnsi="Cambria Math"/>
                        <w:noProof/>
                      </w:rPr>
                      <m:t>2y</m:t>
                    </w:ins>
                  </m:r>
                </m:sub>
              </m:sSub>
              <m:r>
                <w:ins w:id="1378" w:author="SU FONG" w:date="2020-09-18T17:02:00Z">
                  <w:rPr>
                    <w:rFonts w:ascii="Cambria Math" w:hAnsi="Cambria Math"/>
                    <w:noProof/>
                  </w:rPr>
                  <m:t>+R</m:t>
                </w:ins>
              </m:r>
            </m:e>
            <m:sub>
              <m:sSub>
                <m:sSubPr>
                  <m:ctrlPr>
                    <w:ins w:id="1379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380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381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</m:sSub>
              <m:sSubSup>
                <m:sSubSupPr>
                  <m:ctrlPr>
                    <w:ins w:id="1382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383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384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  <m:sup>
                  <m:r>
                    <w:ins w:id="1385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</m:sub>
          </m:sSub>
          <m:r>
            <w:ins w:id="1386" w:author="SU FONG" w:date="2020-09-18T17:02:00Z">
              <w:rPr>
                <w:rFonts w:ascii="Cambria Math" w:hAnsi="Cambria Math"/>
                <w:noProof/>
              </w:rPr>
              <m:t>⋅</m:t>
            </w:ins>
          </m:r>
          <m:func>
            <m:funcPr>
              <m:ctrlPr>
                <w:ins w:id="1387" w:author="SU FONG" w:date="2020-09-18T17:02:00Z">
                  <w:rPr>
                    <w:rFonts w:ascii="Cambria Math" w:hAnsi="Cambria Math"/>
                    <w:noProof/>
                  </w:rPr>
                </w:ins>
              </m:ctrlPr>
            </m:funcPr>
            <m:fName>
              <m:r>
                <w:ins w:id="1388" w:author="SU FONG" w:date="2020-09-18T17:02:00Z"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w:ins>
              </m:r>
              <m:ctrlPr>
                <w:ins w:id="1389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1390" w:author="SU FONG" w:date="2020-09-18T17:02:00Z">
                      <w:rPr>
                        <w:rFonts w:ascii="Cambria Math" w:hAnsi="Cambria Math"/>
                        <w:noProof/>
                      </w:rPr>
                    </w:ins>
                  </m:ctrlPr>
                </m:dPr>
                <m:e>
                  <m:sSub>
                    <m:sSubPr>
                      <m:ctrlPr>
                        <w:ins w:id="1391" w:author="SU FONG" w:date="2020-09-18T17:02:00Z">
                          <w:rPr>
                            <w:rFonts w:ascii="Cambria Math" w:hAnsi="Cambria Math"/>
                            <w:i/>
                            <w:noProof/>
                            <w:lang w:val="el-GR"/>
                          </w:rPr>
                        </w:ins>
                      </m:ctrlPr>
                    </m:sSubPr>
                    <m:e>
                      <m:r>
                        <w:ins w:id="1392" w:author="SU FONG" w:date="2020-09-18T17:02:00Z"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α</m:t>
                        </w:ins>
                      </m:r>
                      <m:ctrlPr>
                        <w:ins w:id="1393" w:author="SU FONG" w:date="2020-09-18T17:02:00Z">
                          <w:rPr>
                            <w:rFonts w:ascii="Cambria Math" w:hAnsi="Cambria Math"/>
                            <w:noProof/>
                          </w:rPr>
                        </w:ins>
                      </m:ctrlPr>
                    </m:e>
                    <m:sub>
                      <m:sSub>
                        <m:sSubPr>
                          <m:ctrlPr>
                            <w:ins w:id="1394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Pr>
                        <m:e>
                          <m:r>
                            <w:ins w:id="1395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396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2</m:t>
                            </w:ins>
                          </m:r>
                        </m:sub>
                      </m:sSub>
                      <m:sSubSup>
                        <m:sSubSupPr>
                          <m:ctrlPr>
                            <w:ins w:id="1397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398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399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2</m:t>
                            </w:ins>
                          </m:r>
                        </m:sub>
                        <m:sup>
                          <m:r>
                            <w:ins w:id="1400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</m:sub>
                  </m:sSub>
                  <m:r>
                    <w:ins w:id="1401" w:author="SU FONG" w:date="2020-09-18T17:02:00Z">
                      <w:rPr>
                        <w:rFonts w:ascii="Cambria Math" w:hAnsi="Cambria Math"/>
                        <w:noProof/>
                        <w:lang w:val="el-GR"/>
                      </w:rPr>
                      <m:t>+θ</m:t>
                    </w:ins>
                  </m:r>
                  <m:ctrlPr>
                    <w:ins w:id="1402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e>
              </m:d>
              <m:ctrlPr>
                <w:ins w:id="1403" w:author="SU FONG" w:date="2020-09-18T17:02:00Z">
                  <w:rPr>
                    <w:rFonts w:ascii="Cambria Math" w:hAnsi="Cambria Math"/>
                    <w:noProof/>
                    <w:rPrChange w:id="1404" w:author="SU FONG" w:date="2020-09-18T17:03:00Z">
                      <w:rPr>
                        <w:rFonts w:ascii="Cambria Math" w:hAnsi="Cambria Math"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26995FAB" w14:textId="77777777" w:rsidR="00043051" w:rsidRPr="00767ED0" w:rsidRDefault="00043051" w:rsidP="001D2235">
      <w:pPr>
        <w:jc w:val="both"/>
        <w:rPr>
          <w:ins w:id="1405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1406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407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408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409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410" w:author="SU FONG" w:date="2020-09-18T17:02:00Z">
                      <w:rPr>
                        <w:rFonts w:ascii="Cambria Math" w:hAnsi="Cambria Math"/>
                        <w:noProof/>
                      </w:rPr>
                      <m:t>3</m:t>
                    </w:ins>
                  </m:r>
                </m:sub>
              </m:sSub>
              <m:sSubSup>
                <m:sSubSupPr>
                  <m:ctrlPr>
                    <w:ins w:id="1411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412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413" w:author="SU FONG" w:date="2020-09-18T17:02:00Z">
                      <w:rPr>
                        <w:rFonts w:ascii="Cambria Math" w:hAnsi="Cambria Math"/>
                        <w:noProof/>
                      </w:rPr>
                      <m:t>3</m:t>
                    </w:ins>
                  </m:r>
                </m:sub>
                <m:sup>
                  <m:r>
                    <w:ins w:id="1414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415" w:author="SU FONG" w:date="2020-09-18T17:02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  <m:r>
            <w:ins w:id="1416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417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sSubSup>
                <m:sSubSupPr>
                  <m:ctrlPr>
                    <w:ins w:id="1418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419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420" w:author="SU FONG" w:date="2020-09-18T17:02:00Z">
                      <w:rPr>
                        <w:rFonts w:ascii="Cambria Math" w:hAnsi="Cambria Math"/>
                        <w:noProof/>
                      </w:rPr>
                      <m:t>3x</m:t>
                    </w:ins>
                  </m:r>
                </m:sub>
                <m:sup>
                  <m:r>
                    <w:ins w:id="1421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422" w:author="SU FONG" w:date="2020-09-18T17:02:00Z">
                  <w:rPr>
                    <w:rFonts w:ascii="Cambria Math" w:hAnsi="Cambria Math"/>
                    <w:noProof/>
                  </w:rPr>
                  <m:t>-R</m:t>
                </w:ins>
              </m:r>
            </m:e>
            <m:sub>
              <m:sSub>
                <m:sSubPr>
                  <m:ctrlPr>
                    <w:ins w:id="1423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424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425" w:author="SU FONG" w:date="2020-09-18T17:02:00Z">
                      <w:rPr>
                        <w:rFonts w:ascii="Cambria Math" w:hAnsi="Cambria Math"/>
                        <w:noProof/>
                      </w:rPr>
                      <m:t>3</m:t>
                    </w:ins>
                  </m:r>
                </m:sub>
              </m:sSub>
              <m:sSubSup>
                <m:sSubSupPr>
                  <m:ctrlPr>
                    <w:ins w:id="1426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427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428" w:author="SU FONG" w:date="2020-09-18T17:02:00Z">
                      <w:rPr>
                        <w:rFonts w:ascii="Cambria Math" w:hAnsi="Cambria Math"/>
                        <w:noProof/>
                      </w:rPr>
                      <m:t>3</m:t>
                    </w:ins>
                  </m:r>
                </m:sub>
                <m:sup>
                  <m:r>
                    <w:ins w:id="1429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</m:sub>
          </m:sSub>
          <m:r>
            <w:ins w:id="1430" w:author="SU FONG" w:date="2020-09-18T17:02:00Z">
              <w:rPr>
                <w:rFonts w:ascii="Cambria Math" w:hAnsi="Cambria Math"/>
                <w:noProof/>
              </w:rPr>
              <m:t>⋅</m:t>
            </w:ins>
          </m:r>
          <m:func>
            <m:funcPr>
              <m:ctrlPr>
                <w:ins w:id="1431" w:author="SU FONG" w:date="2020-09-18T17:02:00Z">
                  <w:rPr>
                    <w:rFonts w:ascii="Cambria Math" w:hAnsi="Cambria Math"/>
                    <w:noProof/>
                  </w:rPr>
                </w:ins>
              </m:ctrlPr>
            </m:funcPr>
            <m:fName>
              <m:r>
                <w:ins w:id="1432" w:author="SU FONG" w:date="2020-09-18T17:02:00Z"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w:ins>
              </m:r>
              <m:ctrlPr>
                <w:ins w:id="1433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1434" w:author="SU FONG" w:date="2020-09-18T17:02:00Z">
                      <w:rPr>
                        <w:rFonts w:ascii="Cambria Math" w:hAnsi="Cambria Math"/>
                        <w:noProof/>
                      </w:rPr>
                    </w:ins>
                  </m:ctrlPr>
                </m:dPr>
                <m:e>
                  <m:sSub>
                    <m:sSubPr>
                      <m:ctrlPr>
                        <w:ins w:id="1435" w:author="SU FONG" w:date="2020-09-18T17:02:00Z">
                          <w:rPr>
                            <w:rFonts w:ascii="Cambria Math" w:hAnsi="Cambria Math"/>
                            <w:i/>
                            <w:noProof/>
                            <w:lang w:val="el-GR"/>
                          </w:rPr>
                        </w:ins>
                      </m:ctrlPr>
                    </m:sSubPr>
                    <m:e>
                      <m:r>
                        <w:ins w:id="1436" w:author="SU FONG" w:date="2020-09-18T17:02:00Z"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α</m:t>
                        </w:ins>
                      </m:r>
                      <m:ctrlPr>
                        <w:ins w:id="1437" w:author="SU FONG" w:date="2020-09-18T17:02:00Z">
                          <w:rPr>
                            <w:rFonts w:ascii="Cambria Math" w:hAnsi="Cambria Math"/>
                            <w:noProof/>
                          </w:rPr>
                        </w:ins>
                      </m:ctrlPr>
                    </m:e>
                    <m:sub>
                      <m:sSub>
                        <m:sSubPr>
                          <m:ctrlPr>
                            <w:ins w:id="1438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Pr>
                        <m:e>
                          <m:r>
                            <w:ins w:id="1439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440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3</m:t>
                            </w:ins>
                          </m:r>
                        </m:sub>
                      </m:sSub>
                      <m:sSubSup>
                        <m:sSubSupPr>
                          <m:ctrlPr>
                            <w:ins w:id="1441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442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443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3</m:t>
                            </w:ins>
                          </m:r>
                        </m:sub>
                        <m:sup>
                          <m:r>
                            <w:ins w:id="1444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</m:sub>
                  </m:sSub>
                  <m:r>
                    <w:ins w:id="1445" w:author="SU FONG" w:date="2020-09-18T17:02:00Z">
                      <w:rPr>
                        <w:rFonts w:ascii="Cambria Math" w:hAnsi="Cambria Math"/>
                        <w:noProof/>
                        <w:lang w:val="el-GR"/>
                      </w:rPr>
                      <m:t>+θ</m:t>
                    </w:ins>
                  </m:r>
                  <m:ctrlPr>
                    <w:ins w:id="1446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e>
              </m:d>
              <m:ctrlPr>
                <w:ins w:id="1447" w:author="SU FONG" w:date="2020-09-18T17:02:00Z">
                  <w:rPr>
                    <w:rFonts w:ascii="Cambria Math" w:hAnsi="Cambria Math"/>
                    <w:noProof/>
                    <w:rPrChange w:id="1448" w:author="SU FONG" w:date="2020-09-18T17:03:00Z">
                      <w:rPr>
                        <w:rFonts w:ascii="Cambria Math" w:hAnsi="Cambria Math"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64F7E714" w14:textId="77777777" w:rsidR="00043051" w:rsidRPr="00767ED0" w:rsidRDefault="00043051" w:rsidP="001D2235">
      <w:pPr>
        <w:jc w:val="both"/>
        <w:rPr>
          <w:ins w:id="1449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1450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451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452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453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454" w:author="SU FONG" w:date="2020-09-18T17:02:00Z">
                      <w:rPr>
                        <w:rFonts w:ascii="Cambria Math" w:hAnsi="Cambria Math"/>
                        <w:noProof/>
                      </w:rPr>
                      <m:t>3</m:t>
                    </w:ins>
                  </m:r>
                </m:sub>
              </m:sSub>
              <m:sSubSup>
                <m:sSubSupPr>
                  <m:ctrlPr>
                    <w:ins w:id="1455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456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457" w:author="SU FONG" w:date="2020-09-18T17:02:00Z">
                      <w:rPr>
                        <w:rFonts w:ascii="Cambria Math" w:hAnsi="Cambria Math"/>
                        <w:noProof/>
                      </w:rPr>
                      <m:t>3</m:t>
                    </w:ins>
                  </m:r>
                </m:sub>
                <m:sup>
                  <m:r>
                    <w:ins w:id="1458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459" w:author="SU FONG" w:date="2020-09-18T17:02:00Z">
                  <w:rPr>
                    <w:rFonts w:ascii="Cambria Math" w:hAnsi="Cambria Math"/>
                    <w:noProof/>
                  </w:rPr>
                  <m:t>y</m:t>
                </w:ins>
              </m:r>
            </m:sub>
          </m:sSub>
          <m:r>
            <w:ins w:id="1460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461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sSubSup>
                <m:sSubSupPr>
                  <m:ctrlPr>
                    <w:ins w:id="1462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463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464" w:author="SU FONG" w:date="2020-09-18T17:02:00Z">
                      <w:rPr>
                        <w:rFonts w:ascii="Cambria Math" w:hAnsi="Cambria Math"/>
                        <w:noProof/>
                      </w:rPr>
                      <m:t>3y</m:t>
                    </w:ins>
                  </m:r>
                </m:sub>
                <m:sup>
                  <m:r>
                    <w:ins w:id="1465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466" w:author="SU FONG" w:date="2020-09-18T17:02:00Z">
                  <w:rPr>
                    <w:rFonts w:ascii="Cambria Math" w:hAnsi="Cambria Math"/>
                    <w:noProof/>
                  </w:rPr>
                  <m:t>+R</m:t>
                </w:ins>
              </m:r>
            </m:e>
            <m:sub>
              <m:sSub>
                <m:sSubPr>
                  <m:ctrlPr>
                    <w:ins w:id="1467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468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469" w:author="SU FONG" w:date="2020-09-18T17:02:00Z">
                      <w:rPr>
                        <w:rFonts w:ascii="Cambria Math" w:hAnsi="Cambria Math"/>
                        <w:noProof/>
                      </w:rPr>
                      <m:t>3</m:t>
                    </w:ins>
                  </m:r>
                </m:sub>
              </m:sSub>
              <m:sSubSup>
                <m:sSubSupPr>
                  <m:ctrlPr>
                    <w:ins w:id="1470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471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472" w:author="SU FONG" w:date="2020-09-18T17:02:00Z">
                      <w:rPr>
                        <w:rFonts w:ascii="Cambria Math" w:hAnsi="Cambria Math"/>
                        <w:noProof/>
                      </w:rPr>
                      <m:t>3</m:t>
                    </w:ins>
                  </m:r>
                </m:sub>
                <m:sup>
                  <m:r>
                    <w:ins w:id="1473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</m:sub>
          </m:sSub>
          <m:r>
            <w:ins w:id="1474" w:author="SU FONG" w:date="2020-09-18T17:02:00Z">
              <w:rPr>
                <w:rFonts w:ascii="Cambria Math" w:hAnsi="Cambria Math"/>
                <w:noProof/>
              </w:rPr>
              <m:t>⋅</m:t>
            </w:ins>
          </m:r>
          <m:func>
            <m:funcPr>
              <m:ctrlPr>
                <w:ins w:id="1475" w:author="SU FONG" w:date="2020-09-18T17:02:00Z">
                  <w:rPr>
                    <w:rFonts w:ascii="Cambria Math" w:hAnsi="Cambria Math"/>
                    <w:noProof/>
                  </w:rPr>
                </w:ins>
              </m:ctrlPr>
            </m:funcPr>
            <m:fName>
              <m:r>
                <w:ins w:id="1476" w:author="SU FONG" w:date="2020-09-18T17:02:00Z"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w:ins>
              </m:r>
              <m:ctrlPr>
                <w:ins w:id="1477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1478" w:author="SU FONG" w:date="2020-09-18T17:02:00Z">
                      <w:rPr>
                        <w:rFonts w:ascii="Cambria Math" w:hAnsi="Cambria Math"/>
                        <w:noProof/>
                      </w:rPr>
                    </w:ins>
                  </m:ctrlPr>
                </m:dPr>
                <m:e>
                  <m:sSub>
                    <m:sSubPr>
                      <m:ctrlPr>
                        <w:ins w:id="1479" w:author="SU FONG" w:date="2020-09-18T17:02:00Z">
                          <w:rPr>
                            <w:rFonts w:ascii="Cambria Math" w:hAnsi="Cambria Math"/>
                            <w:i/>
                            <w:noProof/>
                            <w:lang w:val="el-GR"/>
                          </w:rPr>
                        </w:ins>
                      </m:ctrlPr>
                    </m:sSubPr>
                    <m:e>
                      <m:r>
                        <w:ins w:id="1480" w:author="SU FONG" w:date="2020-09-18T17:02:00Z"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α</m:t>
                        </w:ins>
                      </m:r>
                      <m:ctrlPr>
                        <w:ins w:id="1481" w:author="SU FONG" w:date="2020-09-18T17:02:00Z">
                          <w:rPr>
                            <w:rFonts w:ascii="Cambria Math" w:hAnsi="Cambria Math"/>
                            <w:noProof/>
                          </w:rPr>
                        </w:ins>
                      </m:ctrlPr>
                    </m:e>
                    <m:sub>
                      <m:sSub>
                        <m:sSubPr>
                          <m:ctrlPr>
                            <w:ins w:id="1482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Pr>
                        <m:e>
                          <m:r>
                            <w:ins w:id="1483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484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3</m:t>
                            </w:ins>
                          </m:r>
                        </m:sub>
                      </m:sSub>
                      <m:sSubSup>
                        <m:sSubSupPr>
                          <m:ctrlPr>
                            <w:ins w:id="1485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486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487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3</m:t>
                            </w:ins>
                          </m:r>
                        </m:sub>
                        <m:sup>
                          <m:r>
                            <w:ins w:id="1488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</m:sub>
                  </m:sSub>
                  <m:r>
                    <w:ins w:id="1489" w:author="SU FONG" w:date="2020-09-18T17:02:00Z">
                      <w:rPr>
                        <w:rFonts w:ascii="Cambria Math" w:hAnsi="Cambria Math"/>
                        <w:noProof/>
                        <w:lang w:val="el-GR"/>
                      </w:rPr>
                      <m:t>+θ</m:t>
                    </w:ins>
                  </m:r>
                  <m:ctrlPr>
                    <w:ins w:id="1490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e>
              </m:d>
              <m:ctrlPr>
                <w:ins w:id="1491" w:author="SU FONG" w:date="2020-09-18T17:02:00Z">
                  <w:rPr>
                    <w:rFonts w:ascii="Cambria Math" w:hAnsi="Cambria Math"/>
                    <w:noProof/>
                    <w:rPrChange w:id="1492" w:author="SU FONG" w:date="2020-09-18T17:03:00Z">
                      <w:rPr>
                        <w:rFonts w:ascii="Cambria Math" w:hAnsi="Cambria Math"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1568E0CE" w14:textId="77777777" w:rsidR="00043051" w:rsidRPr="00767ED0" w:rsidRDefault="00043051" w:rsidP="007A76AB">
      <w:pPr>
        <w:jc w:val="both"/>
        <w:rPr>
          <w:ins w:id="1493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1494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495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496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497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498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</m:sSub>
              <m:sSubSup>
                <m:sSubSupPr>
                  <m:ctrlPr>
                    <w:ins w:id="1499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500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01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  <m:sup>
                  <m:r>
                    <w:ins w:id="1502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503" w:author="SU FONG" w:date="2020-09-18T17:02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  <m:r>
            <w:ins w:id="1504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505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sSubSup>
                <m:sSubSupPr>
                  <m:ctrlPr>
                    <w:ins w:id="1506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507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08" w:author="SU FONG" w:date="2020-09-18T17:02:00Z">
                      <w:rPr>
                        <w:rFonts w:ascii="Cambria Math" w:hAnsi="Cambria Math"/>
                        <w:noProof/>
                      </w:rPr>
                      <m:t>4x</m:t>
                    </w:ins>
                  </m:r>
                </m:sub>
                <m:sup>
                  <m:r>
                    <w:ins w:id="1509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510" w:author="SU FONG" w:date="2020-09-18T17:02:00Z">
                  <w:rPr>
                    <w:rFonts w:ascii="Cambria Math" w:hAnsi="Cambria Math"/>
                    <w:noProof/>
                  </w:rPr>
                  <m:t>-R</m:t>
                </w:ins>
              </m:r>
            </m:e>
            <m:sub>
              <m:sSub>
                <m:sSubPr>
                  <m:ctrlPr>
                    <w:ins w:id="1511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512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13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</m:sSub>
              <m:sSubSup>
                <m:sSubSupPr>
                  <m:ctrlPr>
                    <w:ins w:id="1514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515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16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  <m:sup>
                  <m:r>
                    <w:ins w:id="1517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</m:sub>
          </m:sSub>
          <m:r>
            <w:ins w:id="1518" w:author="SU FONG" w:date="2020-09-18T17:02:00Z">
              <w:rPr>
                <w:rFonts w:ascii="Cambria Math" w:hAnsi="Cambria Math"/>
                <w:noProof/>
              </w:rPr>
              <m:t>⋅</m:t>
            </w:ins>
          </m:r>
          <m:func>
            <m:funcPr>
              <m:ctrlPr>
                <w:ins w:id="1519" w:author="SU FONG" w:date="2020-09-18T17:02:00Z">
                  <w:rPr>
                    <w:rFonts w:ascii="Cambria Math" w:hAnsi="Cambria Math"/>
                    <w:noProof/>
                  </w:rPr>
                </w:ins>
              </m:ctrlPr>
            </m:funcPr>
            <m:fName>
              <m:r>
                <w:ins w:id="1520" w:author="SU FONG" w:date="2020-09-18T17:02:00Z"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w:ins>
              </m:r>
              <m:ctrlPr>
                <w:ins w:id="1521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1522" w:author="SU FONG" w:date="2020-09-18T17:02:00Z">
                      <w:rPr>
                        <w:rFonts w:ascii="Cambria Math" w:hAnsi="Cambria Math"/>
                        <w:noProof/>
                      </w:rPr>
                    </w:ins>
                  </m:ctrlPr>
                </m:dPr>
                <m:e>
                  <m:sSub>
                    <m:sSubPr>
                      <m:ctrlPr>
                        <w:ins w:id="1523" w:author="SU FONG" w:date="2020-09-18T17:02:00Z">
                          <w:rPr>
                            <w:rFonts w:ascii="Cambria Math" w:hAnsi="Cambria Math"/>
                            <w:i/>
                            <w:noProof/>
                            <w:lang w:val="el-GR"/>
                          </w:rPr>
                        </w:ins>
                      </m:ctrlPr>
                    </m:sSubPr>
                    <m:e>
                      <m:r>
                        <w:ins w:id="1524" w:author="SU FONG" w:date="2020-09-18T17:02:00Z"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α</m:t>
                        </w:ins>
                      </m:r>
                      <m:ctrlPr>
                        <w:ins w:id="1525" w:author="SU FONG" w:date="2020-09-18T17:02:00Z">
                          <w:rPr>
                            <w:rFonts w:ascii="Cambria Math" w:hAnsi="Cambria Math"/>
                            <w:noProof/>
                          </w:rPr>
                        </w:ins>
                      </m:ctrlPr>
                    </m:e>
                    <m:sub>
                      <m:sSub>
                        <m:sSubPr>
                          <m:ctrlPr>
                            <w:ins w:id="1526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Pr>
                        <m:e>
                          <m:r>
                            <w:ins w:id="1527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528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4</m:t>
                            </w:ins>
                          </m:r>
                        </m:sub>
                      </m:sSub>
                      <m:sSubSup>
                        <m:sSubSupPr>
                          <m:ctrlPr>
                            <w:ins w:id="1529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530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531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4</m:t>
                            </w:ins>
                          </m:r>
                        </m:sub>
                        <m:sup>
                          <m:r>
                            <w:ins w:id="1532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</m:sub>
                  </m:sSub>
                  <m:r>
                    <w:ins w:id="1533" w:author="SU FONG" w:date="2020-09-18T17:02:00Z">
                      <w:rPr>
                        <w:rFonts w:ascii="Cambria Math" w:hAnsi="Cambria Math"/>
                        <w:noProof/>
                        <w:lang w:val="el-GR"/>
                      </w:rPr>
                      <m:t>+θ</m:t>
                    </w:ins>
                  </m:r>
                  <m:ctrlPr>
                    <w:ins w:id="1534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e>
              </m:d>
              <m:ctrlPr>
                <w:ins w:id="1535" w:author="SU FONG" w:date="2020-09-18T17:02:00Z">
                  <w:rPr>
                    <w:rFonts w:ascii="Cambria Math" w:hAnsi="Cambria Math"/>
                    <w:noProof/>
                    <w:rPrChange w:id="1536" w:author="SU FONG" w:date="2020-09-18T17:03:00Z">
                      <w:rPr>
                        <w:rFonts w:ascii="Cambria Math" w:hAnsi="Cambria Math"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7384FFF2" w14:textId="77777777" w:rsidR="00043051" w:rsidRPr="00767ED0" w:rsidRDefault="00043051" w:rsidP="007A76AB">
      <w:pPr>
        <w:jc w:val="both"/>
        <w:rPr>
          <w:ins w:id="1537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1538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539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540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541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42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</m:sSub>
              <m:sSubSup>
                <m:sSubSupPr>
                  <m:ctrlPr>
                    <w:ins w:id="1543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544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45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  <m:sup>
                  <m:r>
                    <w:ins w:id="1546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547" w:author="SU FONG" w:date="2020-09-18T17:02:00Z">
                  <w:rPr>
                    <w:rFonts w:ascii="Cambria Math" w:hAnsi="Cambria Math"/>
                    <w:noProof/>
                  </w:rPr>
                  <m:t>y</m:t>
                </w:ins>
              </m:r>
            </m:sub>
          </m:sSub>
          <m:r>
            <w:ins w:id="1548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549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sSubSup>
                <m:sSubSupPr>
                  <m:ctrlPr>
                    <w:ins w:id="1550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551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52" w:author="SU FONG" w:date="2020-09-18T17:02:00Z">
                      <w:rPr>
                        <w:rFonts w:ascii="Cambria Math" w:hAnsi="Cambria Math"/>
                        <w:noProof/>
                      </w:rPr>
                      <m:t>4y</m:t>
                    </w:ins>
                  </m:r>
                </m:sub>
                <m:sup>
                  <m:r>
                    <w:ins w:id="1553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554" w:author="SU FONG" w:date="2020-09-18T17:02:00Z">
                  <w:rPr>
                    <w:rFonts w:ascii="Cambria Math" w:hAnsi="Cambria Math"/>
                    <w:noProof/>
                  </w:rPr>
                  <m:t>+R</m:t>
                </w:ins>
              </m:r>
            </m:e>
            <m:sub>
              <m:sSub>
                <m:sSubPr>
                  <m:ctrlPr>
                    <w:ins w:id="1555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556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57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</m:sSub>
              <m:sSubSup>
                <m:sSubSupPr>
                  <m:ctrlPr>
                    <w:ins w:id="1558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559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60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  <m:sup>
                  <m:r>
                    <w:ins w:id="1561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</m:sub>
          </m:sSub>
          <m:r>
            <w:ins w:id="1562" w:author="SU FONG" w:date="2020-09-18T17:02:00Z">
              <w:rPr>
                <w:rFonts w:ascii="Cambria Math" w:hAnsi="Cambria Math"/>
                <w:noProof/>
              </w:rPr>
              <m:t>⋅</m:t>
            </w:ins>
          </m:r>
          <m:func>
            <m:funcPr>
              <m:ctrlPr>
                <w:ins w:id="1563" w:author="SU FONG" w:date="2020-09-18T17:02:00Z">
                  <w:rPr>
                    <w:rFonts w:ascii="Cambria Math" w:hAnsi="Cambria Math"/>
                    <w:noProof/>
                  </w:rPr>
                </w:ins>
              </m:ctrlPr>
            </m:funcPr>
            <m:fName>
              <m:r>
                <w:ins w:id="1564" w:author="SU FONG" w:date="2020-09-18T17:02:00Z"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w:ins>
              </m:r>
              <m:ctrlPr>
                <w:ins w:id="1565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1566" w:author="SU FONG" w:date="2020-09-18T17:02:00Z">
                      <w:rPr>
                        <w:rFonts w:ascii="Cambria Math" w:hAnsi="Cambria Math"/>
                        <w:noProof/>
                      </w:rPr>
                    </w:ins>
                  </m:ctrlPr>
                </m:dPr>
                <m:e>
                  <m:sSub>
                    <m:sSubPr>
                      <m:ctrlPr>
                        <w:ins w:id="1567" w:author="SU FONG" w:date="2020-09-18T17:02:00Z">
                          <w:rPr>
                            <w:rFonts w:ascii="Cambria Math" w:hAnsi="Cambria Math"/>
                            <w:i/>
                            <w:noProof/>
                            <w:lang w:val="el-GR"/>
                          </w:rPr>
                        </w:ins>
                      </m:ctrlPr>
                    </m:sSubPr>
                    <m:e>
                      <m:r>
                        <w:ins w:id="1568" w:author="SU FONG" w:date="2020-09-18T17:02:00Z"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α</m:t>
                        </w:ins>
                      </m:r>
                      <m:ctrlPr>
                        <w:ins w:id="1569" w:author="SU FONG" w:date="2020-09-18T17:02:00Z">
                          <w:rPr>
                            <w:rFonts w:ascii="Cambria Math" w:hAnsi="Cambria Math"/>
                            <w:noProof/>
                          </w:rPr>
                        </w:ins>
                      </m:ctrlPr>
                    </m:e>
                    <m:sub>
                      <m:sSub>
                        <m:sSubPr>
                          <m:ctrlPr>
                            <w:ins w:id="1570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Pr>
                        <m:e>
                          <m:r>
                            <w:ins w:id="1571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572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4</m:t>
                            </w:ins>
                          </m:r>
                        </m:sub>
                      </m:sSub>
                      <m:sSubSup>
                        <m:sSubSupPr>
                          <m:ctrlPr>
                            <w:ins w:id="1573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574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575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4</m:t>
                            </w:ins>
                          </m:r>
                        </m:sub>
                        <m:sup>
                          <m:r>
                            <w:ins w:id="1576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</m:sub>
                  </m:sSub>
                  <m:r>
                    <w:ins w:id="1577" w:author="SU FONG" w:date="2020-09-18T17:02:00Z">
                      <w:rPr>
                        <w:rFonts w:ascii="Cambria Math" w:hAnsi="Cambria Math"/>
                        <w:noProof/>
                        <w:lang w:val="el-GR"/>
                      </w:rPr>
                      <m:t>+θ</m:t>
                    </w:ins>
                  </m:r>
                  <m:ctrlPr>
                    <w:ins w:id="1578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e>
              </m:d>
              <m:ctrlPr>
                <w:ins w:id="1579" w:author="SU FONG" w:date="2020-09-18T17:02:00Z">
                  <w:rPr>
                    <w:rFonts w:ascii="Cambria Math" w:hAnsi="Cambria Math"/>
                    <w:noProof/>
                    <w:rPrChange w:id="1580" w:author="SU FONG" w:date="2020-09-18T17:03:00Z">
                      <w:rPr>
                        <w:rFonts w:ascii="Cambria Math" w:hAnsi="Cambria Math"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505BE132" w14:textId="77777777" w:rsidR="00043051" w:rsidRPr="00767ED0" w:rsidRDefault="00043051" w:rsidP="00135752">
      <w:pPr>
        <w:jc w:val="both"/>
        <w:rPr>
          <w:ins w:id="1581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1582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583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Sup>
                <m:sSubSupPr>
                  <m:ctrlPr>
                    <w:ins w:id="1584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585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86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  <m:sup>
                  <m:r>
                    <w:ins w:id="1587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sSubSup>
                <m:sSubSupPr>
                  <m:ctrlPr>
                    <w:ins w:id="1588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589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90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  <m:sup>
                  <m:r>
                    <w:ins w:id="1591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592" w:author="SU FONG" w:date="2020-09-18T17:02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  <m:r>
            <w:ins w:id="1593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594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sSubSup>
                <m:sSubSupPr>
                  <m:ctrlPr>
                    <w:ins w:id="1595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596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597" w:author="SU FONG" w:date="2020-09-18T17:02:00Z">
                      <w:rPr>
                        <w:rFonts w:ascii="Cambria Math" w:hAnsi="Cambria Math"/>
                        <w:noProof/>
                      </w:rPr>
                      <m:t>2x</m:t>
                    </w:ins>
                  </m:r>
                </m:sub>
                <m:sup>
                  <m:r>
                    <w:ins w:id="1598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599" w:author="SU FONG" w:date="2020-09-18T17:02:00Z">
                  <w:rPr>
                    <w:rFonts w:ascii="Cambria Math" w:hAnsi="Cambria Math"/>
                    <w:noProof/>
                  </w:rPr>
                  <m:t>+R</m:t>
                </w:ins>
              </m:r>
            </m:e>
            <m:sub>
              <m:sSubSup>
                <m:sSubSupPr>
                  <m:ctrlPr>
                    <w:ins w:id="1600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601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602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  <m:sup>
                  <m:r>
                    <w:ins w:id="1603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sSubSup>
                <m:sSubSupPr>
                  <m:ctrlPr>
                    <w:ins w:id="1604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605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606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  <m:sup>
                  <m:r>
                    <w:ins w:id="1607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</m:sub>
          </m:sSub>
          <m:r>
            <w:ins w:id="1608" w:author="SU FONG" w:date="2020-09-18T17:02:00Z">
              <w:rPr>
                <w:rFonts w:ascii="Cambria Math" w:hAnsi="Cambria Math"/>
                <w:noProof/>
              </w:rPr>
              <m:t>⋅</m:t>
            </w:ins>
          </m:r>
          <m:func>
            <m:funcPr>
              <m:ctrlPr>
                <w:ins w:id="1609" w:author="SU FONG" w:date="2020-09-18T17:02:00Z">
                  <w:rPr>
                    <w:rFonts w:ascii="Cambria Math" w:hAnsi="Cambria Math"/>
                    <w:noProof/>
                  </w:rPr>
                </w:ins>
              </m:ctrlPr>
            </m:funcPr>
            <m:fName>
              <m:r>
                <w:ins w:id="1610" w:author="SU FONG" w:date="2020-09-18T17:02:00Z"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w:ins>
              </m:r>
              <m:ctrlPr>
                <w:ins w:id="1611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1612" w:author="SU FONG" w:date="2020-09-18T17:02:00Z">
                      <w:rPr>
                        <w:rFonts w:ascii="Cambria Math" w:hAnsi="Cambria Math"/>
                        <w:noProof/>
                      </w:rPr>
                    </w:ins>
                  </m:ctrlPr>
                </m:dPr>
                <m:e>
                  <m:sSub>
                    <m:sSubPr>
                      <m:ctrlPr>
                        <w:ins w:id="1613" w:author="SU FONG" w:date="2020-09-18T17:02:00Z">
                          <w:rPr>
                            <w:rFonts w:ascii="Cambria Math" w:hAnsi="Cambria Math"/>
                            <w:i/>
                            <w:noProof/>
                            <w:lang w:val="el-GR"/>
                          </w:rPr>
                        </w:ins>
                      </m:ctrlPr>
                    </m:sSubPr>
                    <m:e>
                      <m:r>
                        <w:ins w:id="1614" w:author="SU FONG" w:date="2020-09-18T17:02:00Z"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α</m:t>
                        </w:ins>
                      </m:r>
                      <m:ctrlPr>
                        <w:ins w:id="1615" w:author="SU FONG" w:date="2020-09-18T17:02:00Z">
                          <w:rPr>
                            <w:rFonts w:ascii="Cambria Math" w:hAnsi="Cambria Math"/>
                            <w:noProof/>
                          </w:rPr>
                        </w:ins>
                      </m:ctrlPr>
                    </m:e>
                    <m:sub>
                      <m:sSubSup>
                        <m:sSubSupPr>
                          <m:ctrlPr>
                            <w:ins w:id="1616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617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618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1</m:t>
                            </w:ins>
                          </m:r>
                        </m:sub>
                        <m:sup>
                          <m:r>
                            <w:ins w:id="1619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  <m:sSubSup>
                        <m:sSubSupPr>
                          <m:ctrlPr>
                            <w:ins w:id="1620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621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622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2</m:t>
                            </w:ins>
                          </m:r>
                        </m:sub>
                        <m:sup>
                          <m:r>
                            <w:ins w:id="1623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</m:sub>
                  </m:sSub>
                  <m:ctrlPr>
                    <w:ins w:id="1624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e>
              </m:d>
              <m:ctrlPr>
                <w:ins w:id="1625" w:author="SU FONG" w:date="2020-09-18T17:02:00Z">
                  <w:rPr>
                    <w:rFonts w:ascii="Cambria Math" w:hAnsi="Cambria Math"/>
                    <w:noProof/>
                    <w:rPrChange w:id="1626" w:author="SU FONG" w:date="2020-09-18T17:03:00Z">
                      <w:rPr>
                        <w:rFonts w:ascii="Cambria Math" w:hAnsi="Cambria Math"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6FDB25C9" w14:textId="77777777" w:rsidR="00043051" w:rsidRPr="00767ED0" w:rsidRDefault="00043051" w:rsidP="00135752">
      <w:pPr>
        <w:jc w:val="both"/>
        <w:rPr>
          <w:ins w:id="1627" w:author="SU FONG" w:date="2020-09-18T17:02:00Z"/>
          <w:noProof/>
        </w:rPr>
      </w:pPr>
      <m:oMathPara>
        <m:oMathParaPr>
          <m:jc m:val="left"/>
        </m:oMathParaPr>
        <m:oMath>
          <m:sSub>
            <m:sSubPr>
              <m:ctrlPr>
                <w:ins w:id="1628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629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Sup>
                <m:sSubSupPr>
                  <m:ctrlPr>
                    <w:ins w:id="1630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631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632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  <m:sup>
                  <m:r>
                    <w:ins w:id="1633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sSubSup>
                <m:sSubSupPr>
                  <m:ctrlPr>
                    <w:ins w:id="1634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635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636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  <m:sup>
                  <m:r>
                    <w:ins w:id="1637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638" w:author="SU FONG" w:date="2020-09-18T17:02:00Z">
                  <w:rPr>
                    <w:rFonts w:ascii="Cambria Math" w:hAnsi="Cambria Math"/>
                    <w:noProof/>
                  </w:rPr>
                  <m:t>y</m:t>
                </w:ins>
              </m:r>
            </m:sub>
          </m:sSub>
          <m:r>
            <w:ins w:id="1639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640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sSubSup>
                <m:sSubSupPr>
                  <m:ctrlPr>
                    <w:ins w:id="1641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642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643" w:author="SU FONG" w:date="2020-09-18T17:02:00Z">
                      <w:rPr>
                        <w:rFonts w:ascii="Cambria Math" w:hAnsi="Cambria Math"/>
                        <w:noProof/>
                      </w:rPr>
                      <m:t>2y</m:t>
                    </w:ins>
                  </m:r>
                </m:sub>
                <m:sup>
                  <m:r>
                    <w:ins w:id="1644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645" w:author="SU FONG" w:date="2020-09-18T17:02:00Z">
                  <w:rPr>
                    <w:rFonts w:ascii="Cambria Math" w:hAnsi="Cambria Math"/>
                    <w:noProof/>
                  </w:rPr>
                  <m:t>-R</m:t>
                </w:ins>
              </m:r>
            </m:e>
            <m:sub>
              <m:sSubSup>
                <m:sSubSupPr>
                  <m:ctrlPr>
                    <w:ins w:id="1646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647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648" w:author="SU FONG" w:date="2020-09-18T17:02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  <m:sup>
                  <m:r>
                    <w:ins w:id="1649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sSubSup>
                <m:sSubSupPr>
                  <m:ctrlPr>
                    <w:ins w:id="1650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651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652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  <m:sup>
                  <m:r>
                    <w:ins w:id="1653" w:author="SU FONG" w:date="2020-09-18T17:02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</m:sub>
          </m:sSub>
          <m:r>
            <w:ins w:id="1654" w:author="SU FONG" w:date="2020-09-18T17:02:00Z">
              <w:rPr>
                <w:rFonts w:ascii="Cambria Math" w:hAnsi="Cambria Math"/>
                <w:noProof/>
              </w:rPr>
              <m:t>⋅</m:t>
            </w:ins>
          </m:r>
          <m:func>
            <m:funcPr>
              <m:ctrlPr>
                <w:ins w:id="1655" w:author="SU FONG" w:date="2020-09-18T17:02:00Z">
                  <w:rPr>
                    <w:rFonts w:ascii="Cambria Math" w:hAnsi="Cambria Math"/>
                    <w:noProof/>
                  </w:rPr>
                </w:ins>
              </m:ctrlPr>
            </m:funcPr>
            <m:fName>
              <m:r>
                <w:ins w:id="1656" w:author="SU FONG" w:date="2020-09-18T17:02:00Z"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w:ins>
              </m:r>
              <m:ctrlPr>
                <w:ins w:id="1657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fName>
            <m:e>
              <m:d>
                <m:dPr>
                  <m:ctrlPr>
                    <w:ins w:id="1658" w:author="SU FONG" w:date="2020-09-18T17:02:00Z">
                      <w:rPr>
                        <w:rFonts w:ascii="Cambria Math" w:hAnsi="Cambria Math"/>
                        <w:noProof/>
                      </w:rPr>
                    </w:ins>
                  </m:ctrlPr>
                </m:dPr>
                <m:e>
                  <m:sSub>
                    <m:sSubPr>
                      <m:ctrlPr>
                        <w:ins w:id="1659" w:author="SU FONG" w:date="2020-09-18T17:02:00Z">
                          <w:rPr>
                            <w:rFonts w:ascii="Cambria Math" w:hAnsi="Cambria Math"/>
                            <w:i/>
                            <w:noProof/>
                            <w:lang w:val="el-GR"/>
                          </w:rPr>
                        </w:ins>
                      </m:ctrlPr>
                    </m:sSubPr>
                    <m:e>
                      <m:r>
                        <w:ins w:id="1660" w:author="SU FONG" w:date="2020-09-18T17:02:00Z">
                          <w:rPr>
                            <w:rFonts w:ascii="Cambria Math" w:hAnsi="Cambria Math"/>
                            <w:noProof/>
                            <w:lang w:val="el-GR"/>
                          </w:rPr>
                          <m:t>α</m:t>
                        </w:ins>
                      </m:r>
                      <m:ctrlPr>
                        <w:ins w:id="1661" w:author="SU FONG" w:date="2020-09-18T17:02:00Z">
                          <w:rPr>
                            <w:rFonts w:ascii="Cambria Math" w:hAnsi="Cambria Math"/>
                            <w:noProof/>
                          </w:rPr>
                        </w:ins>
                      </m:ctrlPr>
                    </m:e>
                    <m:sub>
                      <m:sSubSup>
                        <m:sSubSupPr>
                          <m:ctrlPr>
                            <w:ins w:id="1662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663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664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1</m:t>
                            </w:ins>
                          </m:r>
                        </m:sub>
                        <m:sup>
                          <m:r>
                            <w:ins w:id="1665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  <m:sSubSup>
                        <m:sSubSupPr>
                          <m:ctrlPr>
                            <w:ins w:id="1666" w:author="SU FONG" w:date="2020-09-18T17:02:00Z">
                              <w:rPr>
                                <w:rFonts w:ascii="Cambria Math" w:hAnsi="Cambria Math"/>
                                <w:i/>
                                <w:noProof/>
                                <w:lang w:val="el-GR"/>
                              </w:rPr>
                            </w:ins>
                          </m:ctrlPr>
                        </m:sSubSupPr>
                        <m:e>
                          <m:r>
                            <w:ins w:id="1667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O</m:t>
                            </w:ins>
                          </m:r>
                        </m:e>
                        <m:sub>
                          <m:r>
                            <w:ins w:id="1668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2</m:t>
                            </w:ins>
                          </m:r>
                        </m:sub>
                        <m:sup>
                          <m:r>
                            <w:ins w:id="1669" w:author="SU FONG" w:date="2020-09-18T17:02:00Z">
                              <w:rPr>
                                <w:rFonts w:ascii="Cambria Math" w:hAnsi="Cambria Math"/>
                                <w:noProof/>
                                <w:lang w:val="el-GR"/>
                              </w:rPr>
                              <m:t>'</m:t>
                            </w:ins>
                          </m:r>
                        </m:sup>
                      </m:sSubSup>
                    </m:sub>
                  </m:sSub>
                  <m:ctrlPr>
                    <w:ins w:id="1670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e>
              </m:d>
              <m:ctrlPr>
                <w:ins w:id="1671" w:author="SU FONG" w:date="2020-09-18T17:02:00Z">
                  <w:rPr>
                    <w:rFonts w:ascii="Cambria Math" w:hAnsi="Cambria Math"/>
                    <w:noProof/>
                    <w:rPrChange w:id="1672" w:author="SU FONG" w:date="2020-09-18T17:03:00Z">
                      <w:rPr>
                        <w:rFonts w:ascii="Cambria Math" w:hAnsi="Cambria Math"/>
                        <w:noProof/>
                      </w:rPr>
                    </w:rPrChange>
                  </w:rPr>
                </w:ins>
              </m:ctrlPr>
            </m:e>
          </m:func>
        </m:oMath>
      </m:oMathPara>
    </w:p>
    <w:p w14:paraId="45457C11" w14:textId="77777777" w:rsidR="00043051" w:rsidRPr="00767ED0" w:rsidRDefault="00043051" w:rsidP="00135752">
      <w:pPr>
        <w:jc w:val="both"/>
        <w:rPr>
          <w:ins w:id="1673" w:author="SU FONG" w:date="2020-09-18T17:02:00Z"/>
          <w:i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ins w:id="1674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675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676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677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678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1679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680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681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</m:sSub>
              <m:r>
                <w:ins w:id="1682" w:author="SU FONG" w:date="2020-09-18T17:02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  <m:r>
            <w:ins w:id="1683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684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685" w:author="SU FONG" w:date="2020-09-18T17:02:00Z">
                  <w:rPr>
                    <w:rFonts w:ascii="Cambria Math" w:hAnsi="Cambria Math"/>
                    <w:noProof/>
                  </w:rPr>
                  <m:t>O</m:t>
                </w:ins>
              </m:r>
            </m:e>
            <m:sub>
              <m:r>
                <w:ins w:id="1686" w:author="SU FONG" w:date="2020-09-18T17:02:00Z">
                  <w:rPr>
                    <w:rFonts w:ascii="Cambria Math" w:hAnsi="Cambria Math"/>
                    <w:noProof/>
                  </w:rPr>
                  <m:t>2x</m:t>
                </w:ins>
              </m:r>
            </m:sub>
          </m:sSub>
          <m:r>
            <w:ins w:id="1687" w:author="SU FONG" w:date="2020-09-18T17:02:00Z">
              <w:rPr>
                <w:rFonts w:ascii="Cambria Math" w:hAnsi="Cambria Math"/>
                <w:noProof/>
              </w:rPr>
              <m:t>-</m:t>
            </w:ins>
          </m:r>
          <m:sSub>
            <m:sSubPr>
              <m:ctrlPr>
                <w:ins w:id="1688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689" w:author="SU FONG" w:date="2020-09-18T17:02:00Z">
                  <w:rPr>
                    <w:rFonts w:ascii="Cambria Math" w:hAnsi="Cambria Math"/>
                    <w:noProof/>
                  </w:rPr>
                  <m:t>R</m:t>
                </w:ins>
              </m:r>
            </m:e>
            <m:sub>
              <m:sSub>
                <m:sSubPr>
                  <m:ctrlPr>
                    <w:ins w:id="1690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691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692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1693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694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695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</m:sSub>
            </m:sub>
          </m:sSub>
          <m:r>
            <w:ins w:id="1696" w:author="SU FONG" w:date="2020-09-18T17:02:00Z">
              <w:rPr>
                <w:rFonts w:ascii="Cambria Math" w:hAnsi="Cambria Math"/>
                <w:noProof/>
              </w:rPr>
              <m:t>⋅</m:t>
            </w:ins>
          </m:r>
          <m:r>
            <w:ins w:id="1697" w:author="SU FONG" w:date="2020-09-18T17:02:00Z">
              <m:rPr>
                <m:sty m:val="p"/>
              </m:rPr>
              <w:rPr>
                <w:rFonts w:ascii="Cambria Math" w:hAnsi="Cambria Math"/>
                <w:noProof/>
              </w:rPr>
              <m:t>sin⁡</m:t>
            </w:ins>
          </m:r>
          <m:r>
            <w:ins w:id="1698" w:author="SU FONG" w:date="2020-09-18T17:02:00Z">
              <w:rPr>
                <w:rFonts w:ascii="Cambria Math" w:hAnsi="Cambria Math"/>
                <w:noProof/>
              </w:rPr>
              <m:t>(</m:t>
            </w:ins>
          </m:r>
          <m:sSub>
            <m:sSubPr>
              <m:ctrlPr>
                <w:ins w:id="1699" w:author="SU FONG" w:date="2020-09-18T17:02:00Z">
                  <w:rPr>
                    <w:rFonts w:ascii="Cambria Math" w:hAnsi="Cambria Math"/>
                    <w:i/>
                    <w:noProof/>
                    <w:lang w:val="en-US"/>
                  </w:rPr>
                </w:ins>
              </m:ctrlPr>
            </m:sSubPr>
            <m:e>
              <m:r>
                <w:ins w:id="1700" w:author="SU FONG" w:date="2020-09-18T17:02:00Z">
                  <w:rPr>
                    <w:rFonts w:ascii="Cambria Math" w:hAnsi="Cambria Math"/>
                    <w:noProof/>
                    <w:lang w:val="el-GR"/>
                  </w:rPr>
                  <m:t>α</m:t>
                </w:ins>
              </m:r>
              <m:ctrlPr>
                <w:ins w:id="1701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e>
            <m:sub>
              <m:sSub>
                <m:sSubPr>
                  <m:ctrlPr>
                    <w:ins w:id="1702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sSubPr>
                <m:e>
                  <m:r>
                    <w:ins w:id="1703" w:author="SU FONG" w:date="2020-09-18T17:02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704" w:author="SU FONG" w:date="2020-09-18T17:02:00Z"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1705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sSubPr>
                <m:e>
                  <m:r>
                    <w:ins w:id="1706" w:author="SU FONG" w:date="2020-09-18T17:02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707" w:author="SU FONG" w:date="2020-09-18T17:02:00Z">
                      <w:rPr>
                        <w:rFonts w:ascii="Cambria Math" w:hAnsi="Cambria Math"/>
                        <w:noProof/>
                        <w:lang w:val="en-US"/>
                      </w:rPr>
                      <m:t>4</m:t>
                    </w:ins>
                  </m:r>
                </m:sub>
              </m:sSub>
            </m:sub>
          </m:sSub>
          <m:r>
            <w:ins w:id="1708" w:author="SU FONG" w:date="2020-09-18T17:02:00Z">
              <w:rPr>
                <w:rFonts w:ascii="Cambria Math" w:hAnsi="Cambria Math"/>
                <w:noProof/>
                <w:lang w:val="en-US"/>
              </w:rPr>
              <m:t>)</m:t>
            </w:ins>
          </m:r>
        </m:oMath>
      </m:oMathPara>
    </w:p>
    <w:p w14:paraId="227C919D" w14:textId="2A5044C7" w:rsidR="00043051" w:rsidRPr="00767ED0" w:rsidRDefault="00043051" w:rsidP="00043051">
      <w:pPr>
        <w:jc w:val="both"/>
        <w:rPr>
          <w:ins w:id="1709" w:author="SU FONG" w:date="2020-09-18T17:11:00Z"/>
          <w:i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ins w:id="1710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711" w:author="SU FONG" w:date="2020-09-18T17:02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712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713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714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1715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716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717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</m:sSub>
              <m:r>
                <w:ins w:id="1718" w:author="SU FONG" w:date="2020-09-18T17:02:00Z">
                  <w:rPr>
                    <w:rFonts w:ascii="Cambria Math" w:hAnsi="Cambria Math"/>
                    <w:noProof/>
                  </w:rPr>
                  <m:t>y</m:t>
                </w:ins>
              </m:r>
            </m:sub>
          </m:sSub>
          <m:r>
            <w:ins w:id="1719" w:author="SU FONG" w:date="2020-09-18T17:02:00Z">
              <w:rPr>
                <w:rFonts w:ascii="Cambria Math" w:hAnsi="Cambria Math"/>
                <w:noProof/>
              </w:rPr>
              <m:t>=</m:t>
            </w:ins>
          </m:r>
          <m:sSub>
            <m:sSubPr>
              <m:ctrlPr>
                <w:ins w:id="1720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721" w:author="SU FONG" w:date="2020-09-18T17:02:00Z">
                  <w:rPr>
                    <w:rFonts w:ascii="Cambria Math" w:hAnsi="Cambria Math"/>
                    <w:noProof/>
                  </w:rPr>
                  <m:t>O</m:t>
                </w:ins>
              </m:r>
            </m:e>
            <m:sub>
              <m:r>
                <w:ins w:id="1722" w:author="SU FONG" w:date="2020-09-18T17:02:00Z">
                  <w:rPr>
                    <w:rFonts w:ascii="Cambria Math" w:hAnsi="Cambria Math"/>
                    <w:noProof/>
                  </w:rPr>
                  <m:t>2y</m:t>
                </w:ins>
              </m:r>
            </m:sub>
          </m:sSub>
          <m:r>
            <w:ins w:id="1723" w:author="SU FONG" w:date="2020-09-18T17:02:00Z">
              <w:rPr>
                <w:rFonts w:ascii="Cambria Math" w:hAnsi="Cambria Math"/>
                <w:noProof/>
              </w:rPr>
              <m:t>-</m:t>
            </w:ins>
          </m:r>
          <m:sSub>
            <m:sSubPr>
              <m:ctrlPr>
                <w:ins w:id="1724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725" w:author="SU FONG" w:date="2020-09-18T17:02:00Z">
                  <w:rPr>
                    <w:rFonts w:ascii="Cambria Math" w:hAnsi="Cambria Math"/>
                    <w:noProof/>
                  </w:rPr>
                  <m:t>R</m:t>
                </w:ins>
              </m:r>
            </m:e>
            <m:sub>
              <m:sSub>
                <m:sSubPr>
                  <m:ctrlPr>
                    <w:ins w:id="1726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727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728" w:author="SU FONG" w:date="2020-09-18T17:02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1729" w:author="SU FONG" w:date="2020-09-18T17:02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730" w:author="SU FONG" w:date="2020-09-18T17:02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731" w:author="SU FONG" w:date="2020-09-18T17:02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</m:sSub>
            </m:sub>
          </m:sSub>
          <m:r>
            <w:ins w:id="1732" w:author="SU FONG" w:date="2020-09-18T17:02:00Z">
              <w:rPr>
                <w:rFonts w:ascii="Cambria Math" w:hAnsi="Cambria Math"/>
                <w:noProof/>
              </w:rPr>
              <m:t>⋅cos</m:t>
            </w:ins>
          </m:r>
          <m:r>
            <w:ins w:id="1733" w:author="SU FONG" w:date="2020-09-18T17:02:00Z">
              <m:rPr>
                <m:sty m:val="p"/>
              </m:rPr>
              <w:rPr>
                <w:rFonts w:ascii="Cambria Math" w:hAnsi="Cambria Math"/>
                <w:noProof/>
              </w:rPr>
              <m:t>⁡</m:t>
            </w:ins>
          </m:r>
          <m:r>
            <w:ins w:id="1734" w:author="SU FONG" w:date="2020-09-18T17:02:00Z">
              <w:rPr>
                <w:rFonts w:ascii="Cambria Math" w:hAnsi="Cambria Math"/>
                <w:noProof/>
              </w:rPr>
              <m:t>(</m:t>
            </w:ins>
          </m:r>
          <m:sSub>
            <m:sSubPr>
              <m:ctrlPr>
                <w:ins w:id="1735" w:author="SU FONG" w:date="2020-09-18T17:02:00Z">
                  <w:rPr>
                    <w:rFonts w:ascii="Cambria Math" w:hAnsi="Cambria Math"/>
                    <w:i/>
                    <w:noProof/>
                    <w:lang w:val="en-US"/>
                  </w:rPr>
                </w:ins>
              </m:ctrlPr>
            </m:sSubPr>
            <m:e>
              <m:r>
                <w:ins w:id="1736" w:author="SU FONG" w:date="2020-09-18T17:02:00Z">
                  <w:rPr>
                    <w:rFonts w:ascii="Cambria Math" w:hAnsi="Cambria Math"/>
                    <w:noProof/>
                    <w:lang w:val="el-GR"/>
                  </w:rPr>
                  <m:t>α</m:t>
                </w:ins>
              </m:r>
              <m:ctrlPr>
                <w:ins w:id="1737" w:author="SU FONG" w:date="2020-09-18T17:02:00Z">
                  <w:rPr>
                    <w:rFonts w:ascii="Cambria Math" w:hAnsi="Cambria Math"/>
                    <w:i/>
                    <w:noProof/>
                  </w:rPr>
                </w:ins>
              </m:ctrlPr>
            </m:e>
            <m:sub>
              <m:sSub>
                <m:sSubPr>
                  <m:ctrlPr>
                    <w:ins w:id="1738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sSubPr>
                <m:e>
                  <m:r>
                    <w:ins w:id="1739" w:author="SU FONG" w:date="2020-09-18T17:02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740" w:author="SU FONG" w:date="2020-09-18T17:02:00Z"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1741" w:author="SU FONG" w:date="2020-09-18T17:02:00Z"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w:ins>
                  </m:ctrlPr>
                </m:sSubPr>
                <m:e>
                  <m:r>
                    <w:ins w:id="1742" w:author="SU FONG" w:date="2020-09-18T17:02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743" w:author="SU FONG" w:date="2020-09-18T17:02:00Z">
                      <w:rPr>
                        <w:rFonts w:ascii="Cambria Math" w:hAnsi="Cambria Math"/>
                        <w:noProof/>
                        <w:lang w:val="en-US"/>
                      </w:rPr>
                      <m:t>4</m:t>
                    </w:ins>
                  </m:r>
                </m:sub>
              </m:sSub>
            </m:sub>
          </m:sSub>
          <m:r>
            <w:ins w:id="1744" w:author="SU FONG" w:date="2020-09-18T17:02:00Z">
              <w:rPr>
                <w:rFonts w:ascii="Cambria Math" w:hAnsi="Cambria Math"/>
                <w:noProof/>
                <w:lang w:val="en-US"/>
              </w:rPr>
              <m:t>)</m:t>
            </w:ins>
          </m:r>
        </m:oMath>
      </m:oMathPara>
    </w:p>
    <w:p w14:paraId="646B55CA" w14:textId="1E6504F2" w:rsidR="0049349C" w:rsidRDefault="0049349C" w:rsidP="00043051">
      <w:pPr>
        <w:jc w:val="both"/>
        <w:rPr>
          <w:ins w:id="1745" w:author="SU FONG" w:date="2020-09-18T17:12:00Z"/>
          <w:iCs/>
          <w:noProof/>
        </w:rPr>
      </w:pPr>
      <w:ins w:id="1746" w:author="SU FONG" w:date="2020-09-18T17:11:00Z">
        <w:r>
          <w:rPr>
            <w:iCs/>
            <w:noProof/>
          </w:rPr>
          <w:t>各質心到</w:t>
        </w:r>
      </w:ins>
      <w:ins w:id="1747" w:author="SU FONG" w:date="2020-09-18T17:12:00Z">
        <w:r>
          <w:rPr>
            <w:iCs/>
            <w:noProof/>
          </w:rPr>
          <w:t>支點距離（有正負）</w:t>
        </w:r>
      </w:ins>
    </w:p>
    <w:p w14:paraId="247B69E5" w14:textId="1A251614" w:rsidR="0049349C" w:rsidRPr="00767ED0" w:rsidRDefault="0049349C" w:rsidP="00043051">
      <w:pPr>
        <w:jc w:val="both"/>
        <w:rPr>
          <w:ins w:id="1748" w:author="SU FONG" w:date="2020-09-18T17:23:00Z"/>
          <w:noProof/>
        </w:rPr>
      </w:pPr>
      <m:oMathPara>
        <m:oMathParaPr>
          <m:jc m:val="left"/>
        </m:oMathParaPr>
        <m:oMath>
          <m:sSub>
            <m:sSubPr>
              <m:ctrlPr>
                <w:ins w:id="1749" w:author="SU FONG" w:date="2020-09-18T17:13:00Z"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w:ins>
              </m:ctrlPr>
            </m:sSubPr>
            <m:e>
              <m:r>
                <w:ins w:id="1750" w:author="SU FONG" w:date="2020-09-18T17:13:00Z">
                  <w:rPr>
                    <w:rFonts w:ascii="Cambria Math" w:hAnsi="Cambria Math"/>
                    <w:noProof/>
                    <w:lang w:val="en-US"/>
                  </w:rPr>
                  <m:t>X</m:t>
                </w:ins>
              </m:r>
            </m:e>
            <m:sub>
              <m:sSub>
                <m:sSubPr>
                  <m:ctrlPr>
                    <w:ins w:id="1751" w:author="SU FONG" w:date="2020-09-18T17:13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Pr>
                <m:e>
                  <m:r>
                    <w:ins w:id="1752" w:author="SU FONG" w:date="2020-09-18T17:13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753" w:author="SU FONG" w:date="2020-09-18T17:13:00Z"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w:ins>
                  </m:r>
                </m:sub>
              </m:sSub>
              <m:sSubSup>
                <m:sSubSupPr>
                  <m:ctrlPr>
                    <w:ins w:id="1754" w:author="SU FONG" w:date="2020-09-18T17:13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SupPr>
                <m:e>
                  <m:r>
                    <w:ins w:id="1755" w:author="SU FONG" w:date="2020-09-18T17:13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756" w:author="SU FONG" w:date="2020-09-18T17:13:00Z"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w:ins>
                  </m:r>
                </m:sub>
                <m:sup>
                  <m:r>
                    <w:ins w:id="1757" w:author="SU FONG" w:date="2020-09-18T17:13:00Z">
                      <w:rPr>
                        <w:rFonts w:ascii="Cambria Math" w:hAnsi="Cambria Math"/>
                        <w:noProof/>
                        <w:lang w:val="en-US"/>
                      </w:rPr>
                      <m:t>'</m:t>
                    </w:ins>
                  </m:r>
                </m:sup>
              </m:sSubSup>
            </m:sub>
          </m:sSub>
          <m:r>
            <w:ins w:id="1758" w:author="SU FONG" w:date="2020-09-18T17:13:00Z">
              <w:rPr>
                <w:rFonts w:ascii="Cambria Math" w:hAnsi="Cambria Math"/>
                <w:noProof/>
                <w:lang w:val="en-US"/>
              </w:rPr>
              <m:t>=</m:t>
            </w:ins>
          </m:r>
          <m:sSub>
            <m:sSubPr>
              <m:ctrlPr>
                <w:ins w:id="1759" w:author="SU FONG" w:date="2020-09-18T17:13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760" w:author="SU FONG" w:date="2020-09-18T17:13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761" w:author="SU FONG" w:date="2020-09-18T17:13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762" w:author="SU FONG" w:date="2020-09-18T17:13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763" w:author="SU FONG" w:date="2020-09-18T17:13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</m:sSub>
              <m:sSubSup>
                <m:sSubSupPr>
                  <m:ctrlPr>
                    <w:ins w:id="1764" w:author="SU FONG" w:date="2020-09-18T17:13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765" w:author="SU FONG" w:date="2020-09-18T17:13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766" w:author="SU FONG" w:date="2020-09-18T17:13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  <m:sup>
                  <m:r>
                    <w:ins w:id="1767" w:author="SU FONG" w:date="2020-09-18T17:13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768" w:author="SU FONG" w:date="2020-09-18T17:13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  <m:r>
            <w:ins w:id="1769" w:author="SU FONG" w:date="2020-09-18T17:13:00Z">
              <w:rPr>
                <w:rFonts w:ascii="Cambria Math" w:hAnsi="Cambria Math"/>
                <w:noProof/>
              </w:rPr>
              <m:t>-</m:t>
            </w:ins>
          </m:r>
          <m:sSub>
            <m:sSubPr>
              <m:ctrlPr>
                <w:ins w:id="1770" w:author="SU FONG" w:date="2020-09-18T17:13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771" w:author="SU FONG" w:date="2020-09-18T17:13:00Z">
                  <w:rPr>
                    <w:rFonts w:ascii="Cambria Math" w:hAnsi="Cambria Math"/>
                    <w:noProof/>
                  </w:rPr>
                  <m:t>O</m:t>
                </w:ins>
              </m:r>
            </m:e>
            <m:sub>
              <m:r>
                <w:ins w:id="1772" w:author="SU FONG" w:date="2020-09-18T17:13:00Z">
                  <w:rPr>
                    <w:rFonts w:ascii="Cambria Math" w:hAnsi="Cambria Math"/>
                    <w:noProof/>
                  </w:rPr>
                  <m:t>1x</m:t>
                </w:ins>
              </m:r>
            </m:sub>
          </m:sSub>
        </m:oMath>
      </m:oMathPara>
    </w:p>
    <w:p w14:paraId="1BCCACEC" w14:textId="22422400" w:rsidR="00C671D1" w:rsidRPr="00767ED0" w:rsidRDefault="00C671D1" w:rsidP="00043051">
      <w:pPr>
        <w:jc w:val="both"/>
        <w:rPr>
          <w:ins w:id="1773" w:author="SU FONG" w:date="2020-09-18T17:14:00Z"/>
          <w:noProof/>
        </w:rPr>
      </w:pPr>
      <w:ins w:id="1774" w:author="SU FONG" w:date="2020-09-18T17:23:00Z">
        <w:r>
          <w:rPr>
            <w:noProof/>
          </w:rPr>
          <w:drawing>
            <wp:inline distT="0" distB="0" distL="0" distR="0" wp14:anchorId="5E6BC8AC" wp14:editId="19E1B535">
              <wp:extent cx="3352800" cy="1625600"/>
              <wp:effectExtent l="0" t="0" r="0" b="0"/>
              <wp:docPr id="4" name="Picture 4" descr="A close up of a map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close up of a map&#10;&#10;Description automatically generated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52800" cy="162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BAD3ED" w14:textId="02F16775" w:rsidR="0049349C" w:rsidRPr="00767ED0" w:rsidRDefault="0049349C" w:rsidP="00043051">
      <w:pPr>
        <w:jc w:val="both"/>
        <w:rPr>
          <w:ins w:id="1775" w:author="SU FONG" w:date="2020-09-18T17:24:00Z"/>
          <w:noProof/>
        </w:rPr>
      </w:pPr>
      <m:oMathPara>
        <m:oMathParaPr>
          <m:jc m:val="left"/>
        </m:oMathParaPr>
        <m:oMath>
          <m:sSub>
            <m:sSubPr>
              <m:ctrlPr>
                <w:ins w:id="1776" w:author="SU FONG" w:date="2020-09-18T17:14:00Z"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w:ins>
              </m:ctrlPr>
            </m:sSubPr>
            <m:e>
              <m:r>
                <w:ins w:id="1777" w:author="SU FONG" w:date="2020-09-18T17:14:00Z">
                  <w:rPr>
                    <w:rFonts w:ascii="Cambria Math" w:hAnsi="Cambria Math"/>
                    <w:noProof/>
                    <w:lang w:val="en-US"/>
                  </w:rPr>
                  <m:t>X</m:t>
                </w:ins>
              </m:r>
            </m:e>
            <m:sub>
              <m:sSub>
                <m:sSubPr>
                  <m:ctrlPr>
                    <w:ins w:id="1778" w:author="SU FONG" w:date="2020-09-18T17:14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Pr>
                <m:e>
                  <m:r>
                    <w:ins w:id="1779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780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w:ins>
                  </m:r>
                </m:sub>
              </m:sSub>
              <m:sSubSup>
                <m:sSubSupPr>
                  <m:ctrlPr>
                    <w:ins w:id="1781" w:author="SU FONG" w:date="2020-09-18T17:14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SupPr>
                <m:e>
                  <m:r>
                    <w:ins w:id="1782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783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w:ins>
                  </m:r>
                </m:sub>
                <m:sup>
                  <m:r>
                    <w:ins w:id="1784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'</m:t>
                    </w:ins>
                  </m:r>
                </m:sup>
              </m:sSubSup>
            </m:sub>
          </m:sSub>
          <m:r>
            <w:ins w:id="1785" w:author="SU FONG" w:date="2020-09-18T17:14:00Z">
              <w:rPr>
                <w:rFonts w:ascii="Cambria Math" w:hAnsi="Cambria Math"/>
                <w:noProof/>
                <w:lang w:val="en-US"/>
              </w:rPr>
              <m:t>=</m:t>
            </w:ins>
          </m:r>
          <m:sSub>
            <m:sSubPr>
              <m:ctrlPr>
                <w:ins w:id="1786" w:author="SU FONG" w:date="2020-09-18T17:14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787" w:author="SU FONG" w:date="2020-09-18T17:14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788" w:author="SU FONG" w:date="2020-09-18T17:14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789" w:author="SU FONG" w:date="2020-09-18T17:14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790" w:author="SU FONG" w:date="2020-09-18T17:14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</m:sSub>
              <m:sSubSup>
                <m:sSubSupPr>
                  <m:ctrlPr>
                    <w:ins w:id="1791" w:author="SU FONG" w:date="2020-09-18T17:14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792" w:author="SU FONG" w:date="2020-09-18T17:14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793" w:author="SU FONG" w:date="2020-09-18T17:14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  <m:sup>
                  <m:r>
                    <w:ins w:id="1794" w:author="SU FONG" w:date="2020-09-18T17:14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795" w:author="SU FONG" w:date="2020-09-18T17:14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  <m:r>
            <w:ins w:id="1796" w:author="SU FONG" w:date="2020-09-18T17:14:00Z">
              <w:rPr>
                <w:rFonts w:ascii="Cambria Math" w:hAnsi="Cambria Math"/>
                <w:noProof/>
              </w:rPr>
              <m:t>-</m:t>
            </w:ins>
          </m:r>
          <m:sSub>
            <m:sSubPr>
              <m:ctrlPr>
                <w:ins w:id="1797" w:author="SU FONG" w:date="2020-09-18T17:14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798" w:author="SU FONG" w:date="2020-09-18T17:14:00Z">
                  <w:rPr>
                    <w:rFonts w:ascii="Cambria Math" w:hAnsi="Cambria Math"/>
                    <w:noProof/>
                  </w:rPr>
                  <m:t>O</m:t>
                </w:ins>
              </m:r>
            </m:e>
            <m:sub>
              <m:r>
                <w:ins w:id="1799" w:author="SU FONG" w:date="2020-09-18T17:14:00Z">
                  <w:rPr>
                    <w:rFonts w:ascii="Cambria Math" w:hAnsi="Cambria Math"/>
                    <w:noProof/>
                  </w:rPr>
                  <m:t>2x</m:t>
                </w:ins>
              </m:r>
            </m:sub>
          </m:sSub>
        </m:oMath>
      </m:oMathPara>
    </w:p>
    <w:p w14:paraId="021AA5A3" w14:textId="366285D0" w:rsidR="00C671D1" w:rsidRPr="0049349C" w:rsidRDefault="00C671D1" w:rsidP="00043051">
      <w:pPr>
        <w:jc w:val="both"/>
        <w:rPr>
          <w:ins w:id="1800" w:author="SU FONG" w:date="2020-09-18T17:14:00Z"/>
          <w:noProof/>
          <w:rPrChange w:id="1801" w:author="SU FONG" w:date="2020-09-18T17:14:00Z">
            <w:rPr>
              <w:ins w:id="1802" w:author="SU FONG" w:date="2020-09-18T17:14:00Z"/>
              <w:rFonts w:ascii="Cambria Math" w:hAnsi="Cambria Math"/>
              <w:i/>
              <w:noProof/>
            </w:rPr>
          </w:rPrChange>
        </w:rPr>
      </w:pPr>
      <w:ins w:id="1803" w:author="SU FONG" w:date="2020-09-18T17:24:00Z">
        <w:r>
          <w:rPr>
            <w:noProof/>
          </w:rPr>
          <w:drawing>
            <wp:inline distT="0" distB="0" distL="0" distR="0" wp14:anchorId="7CB46070" wp14:editId="15EADC19">
              <wp:extent cx="3530600" cy="1562100"/>
              <wp:effectExtent l="0" t="0" r="0" b="0"/>
              <wp:docPr id="5" name="Picture 5" descr="A close up of a map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A close up of a map&#10;&#10;Description automatically generated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30600" cy="1562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BE84F49" w14:textId="6E0A5EC8" w:rsidR="0049349C" w:rsidRPr="00767ED0" w:rsidRDefault="0049349C" w:rsidP="00043051">
      <w:pPr>
        <w:jc w:val="both"/>
        <w:rPr>
          <w:ins w:id="1804" w:author="SU FONG" w:date="2020-09-18T17:24:00Z"/>
          <w:noProof/>
          <w:lang w:val="en-US"/>
          <w:rPrChange w:id="1805" w:author="SU FONG" w:date="2020-09-18T17:31:00Z">
            <w:rPr>
              <w:ins w:id="1806" w:author="SU FONG" w:date="2020-09-18T17:24:00Z"/>
              <w:noProof/>
            </w:rPr>
          </w:rPrChange>
        </w:rPr>
      </w:pPr>
      <m:oMathPara>
        <m:oMathParaPr>
          <m:jc m:val="left"/>
        </m:oMathParaPr>
        <m:oMath>
          <m:sSub>
            <m:sSubPr>
              <m:ctrlPr>
                <w:ins w:id="1807" w:author="SU FONG" w:date="2020-09-18T17:14:00Z"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w:ins>
              </m:ctrlPr>
            </m:sSubPr>
            <m:e>
              <m:r>
                <w:ins w:id="1808" w:author="SU FONG" w:date="2020-09-18T17:14:00Z">
                  <w:rPr>
                    <w:rFonts w:ascii="Cambria Math" w:hAnsi="Cambria Math"/>
                    <w:noProof/>
                    <w:lang w:val="en-US"/>
                  </w:rPr>
                  <m:t>X</m:t>
                </w:ins>
              </m:r>
            </m:e>
            <m:sub>
              <m:sSub>
                <m:sSubPr>
                  <m:ctrlPr>
                    <w:ins w:id="1809" w:author="SU FONG" w:date="2020-09-18T17:14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Pr>
                <m:e>
                  <m:r>
                    <w:ins w:id="1810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811" w:author="SU FONG" w:date="2020-09-18T17:16:00Z"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w:ins>
                  </m:r>
                </m:sub>
              </m:sSub>
              <m:sSubSup>
                <m:sSubSupPr>
                  <m:ctrlPr>
                    <w:ins w:id="1812" w:author="SU FONG" w:date="2020-09-18T17:14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SupPr>
                <m:e>
                  <m:r>
                    <w:ins w:id="1813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814" w:author="SU FONG" w:date="2020-09-18T17:16:00Z"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w:ins>
                  </m:r>
                </m:sub>
                <m:sup>
                  <m:r>
                    <w:ins w:id="1815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'</m:t>
                    </w:ins>
                  </m:r>
                </m:sup>
              </m:sSubSup>
            </m:sub>
          </m:sSub>
          <m:r>
            <w:ins w:id="1816" w:author="SU FONG" w:date="2020-09-18T17:14:00Z">
              <w:rPr>
                <w:rFonts w:ascii="Cambria Math" w:hAnsi="Cambria Math"/>
                <w:noProof/>
                <w:lang w:val="en-US"/>
              </w:rPr>
              <m:t>=</m:t>
            </w:ins>
          </m:r>
          <m:sSubSup>
            <m:sSubSupPr>
              <m:ctrlPr>
                <w:ins w:id="1817" w:author="SU FONG" w:date="2020-09-18T17:17:00Z"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w:ins>
              </m:ctrlPr>
            </m:sSubSupPr>
            <m:e>
              <m:r>
                <w:ins w:id="1818" w:author="SU FONG" w:date="2020-09-18T17:17:00Z">
                  <w:rPr>
                    <w:rFonts w:ascii="Cambria Math" w:hAnsi="Cambria Math"/>
                    <w:noProof/>
                    <w:lang w:val="en-US"/>
                  </w:rPr>
                  <m:t>O</m:t>
                </w:ins>
              </m:r>
            </m:e>
            <m:sub>
              <m:r>
                <w:ins w:id="1819" w:author="SU FONG" w:date="2020-09-18T17:17:00Z">
                  <w:rPr>
                    <w:rFonts w:ascii="Cambria Math" w:hAnsi="Cambria Math"/>
                    <w:noProof/>
                    <w:lang w:val="en-US"/>
                  </w:rPr>
                  <m:t>3x</m:t>
                </w:ins>
              </m:r>
            </m:sub>
            <m:sup>
              <m:r>
                <w:ins w:id="1820" w:author="SU FONG" w:date="2020-09-18T17:17:00Z">
                  <w:rPr>
                    <w:rFonts w:ascii="Cambria Math" w:hAnsi="Cambria Math"/>
                    <w:noProof/>
                    <w:lang w:val="en-US"/>
                  </w:rPr>
                  <m:t>'</m:t>
                </w:ins>
              </m:r>
            </m:sup>
          </m:sSubSup>
          <m:r>
            <w:ins w:id="1821" w:author="SU FONG" w:date="2020-09-18T17:18:00Z">
              <w:rPr>
                <w:rFonts w:ascii="Cambria Math" w:hAnsi="Cambria Math"/>
                <w:noProof/>
                <w:lang w:val="en-US"/>
              </w:rPr>
              <m:t>-</m:t>
            </w:ins>
          </m:r>
          <m:sSub>
            <m:sSubPr>
              <m:ctrlPr>
                <w:ins w:id="1822" w:author="SU FONG" w:date="2020-09-18T17:14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823" w:author="SU FONG" w:date="2020-09-18T17:14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824" w:author="SU FONG" w:date="2020-09-18T17:14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825" w:author="SU FONG" w:date="2020-09-18T17:14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826" w:author="SU FONG" w:date="2020-09-18T17:16:00Z">
                      <w:rPr>
                        <w:rFonts w:ascii="Cambria Math" w:hAnsi="Cambria Math"/>
                        <w:noProof/>
                      </w:rPr>
                      <m:t>3</m:t>
                    </w:ins>
                  </m:r>
                </m:sub>
              </m:sSub>
              <m:sSubSup>
                <m:sSubSupPr>
                  <m:ctrlPr>
                    <w:ins w:id="1827" w:author="SU FONG" w:date="2020-09-18T17:14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828" w:author="SU FONG" w:date="2020-09-18T17:14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829" w:author="SU FONG" w:date="2020-09-18T17:17:00Z">
                      <w:rPr>
                        <w:rFonts w:ascii="Cambria Math" w:hAnsi="Cambria Math"/>
                        <w:noProof/>
                      </w:rPr>
                      <m:t>3</m:t>
                    </w:ins>
                  </m:r>
                </m:sub>
                <m:sup>
                  <m:r>
                    <w:ins w:id="1830" w:author="SU FONG" w:date="2020-09-18T17:14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831" w:author="SU FONG" w:date="2020-09-18T17:14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</m:oMath>
      </m:oMathPara>
    </w:p>
    <w:p w14:paraId="1EE3053C" w14:textId="4B179C50" w:rsidR="00C671D1" w:rsidRPr="0049349C" w:rsidRDefault="00C671D1" w:rsidP="00043051">
      <w:pPr>
        <w:jc w:val="both"/>
        <w:rPr>
          <w:ins w:id="1832" w:author="SU FONG" w:date="2020-09-18T17:14:00Z"/>
          <w:noProof/>
          <w:rPrChange w:id="1833" w:author="SU FONG" w:date="2020-09-18T17:14:00Z">
            <w:rPr>
              <w:ins w:id="1834" w:author="SU FONG" w:date="2020-09-18T17:14:00Z"/>
              <w:rFonts w:ascii="Cambria Math" w:hAnsi="Cambria Math"/>
              <w:i/>
              <w:noProof/>
            </w:rPr>
          </w:rPrChange>
        </w:rPr>
      </w:pPr>
      <w:ins w:id="1835" w:author="SU FONG" w:date="2020-09-18T17:24:00Z">
        <w:r>
          <w:rPr>
            <w:noProof/>
          </w:rPr>
          <w:lastRenderedPageBreak/>
          <w:drawing>
            <wp:inline distT="0" distB="0" distL="0" distR="0" wp14:anchorId="63D48C0A" wp14:editId="573B55E8">
              <wp:extent cx="3213100" cy="1701800"/>
              <wp:effectExtent l="0" t="0" r="0" b="0"/>
              <wp:docPr id="6" name="Picture 6" descr="A close up of a map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A close up of a map&#10;&#10;Description automatically generated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3100" cy="170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690202" w14:textId="1A5B7AED" w:rsidR="0049349C" w:rsidRPr="00767ED0" w:rsidRDefault="0049349C" w:rsidP="00043051">
      <w:pPr>
        <w:jc w:val="both"/>
        <w:rPr>
          <w:ins w:id="1836" w:author="SU FONG" w:date="2020-09-18T17:24:00Z"/>
          <w:noProof/>
        </w:rPr>
      </w:pPr>
      <m:oMathPara>
        <m:oMathParaPr>
          <m:jc m:val="left"/>
        </m:oMathParaPr>
        <m:oMath>
          <m:sSub>
            <m:sSubPr>
              <m:ctrlPr>
                <w:ins w:id="1837" w:author="SU FONG" w:date="2020-09-18T17:14:00Z"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w:ins>
              </m:ctrlPr>
            </m:sSubPr>
            <m:e>
              <m:r>
                <w:ins w:id="1838" w:author="SU FONG" w:date="2020-09-18T17:14:00Z">
                  <w:rPr>
                    <w:rFonts w:ascii="Cambria Math" w:hAnsi="Cambria Math"/>
                    <w:noProof/>
                    <w:lang w:val="en-US"/>
                  </w:rPr>
                  <m:t>X</m:t>
                </w:ins>
              </m:r>
            </m:e>
            <m:sub>
              <m:sSub>
                <m:sSubPr>
                  <m:ctrlPr>
                    <w:ins w:id="1839" w:author="SU FONG" w:date="2020-09-18T17:14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Pr>
                <m:e>
                  <m:r>
                    <w:ins w:id="1840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841" w:author="SU FONG" w:date="2020-09-18T17:18:00Z">
                      <w:rPr>
                        <w:rFonts w:ascii="Cambria Math" w:hAnsi="Cambria Math"/>
                        <w:noProof/>
                        <w:lang w:val="en-US"/>
                      </w:rPr>
                      <m:t>4</m:t>
                    </w:ins>
                  </m:r>
                </m:sub>
              </m:sSub>
              <m:sSubSup>
                <m:sSubSupPr>
                  <m:ctrlPr>
                    <w:ins w:id="1842" w:author="SU FONG" w:date="2020-09-18T17:14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SupPr>
                <m:e>
                  <m:r>
                    <w:ins w:id="1843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844" w:author="SU FONG" w:date="2020-09-18T17:19:00Z">
                      <w:rPr>
                        <w:rFonts w:ascii="Cambria Math" w:hAnsi="Cambria Math"/>
                        <w:noProof/>
                        <w:lang w:val="en-US"/>
                      </w:rPr>
                      <m:t>4</m:t>
                    </w:ins>
                  </m:r>
                </m:sub>
                <m:sup>
                  <m:r>
                    <w:ins w:id="1845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'</m:t>
                    </w:ins>
                  </m:r>
                </m:sup>
              </m:sSubSup>
            </m:sub>
          </m:sSub>
          <m:r>
            <w:ins w:id="1846" w:author="SU FONG" w:date="2020-09-18T17:14:00Z">
              <w:rPr>
                <w:rFonts w:ascii="Cambria Math" w:hAnsi="Cambria Math"/>
                <w:noProof/>
                <w:lang w:val="en-US"/>
              </w:rPr>
              <m:t>=</m:t>
            </w:ins>
          </m:r>
          <m:sSubSup>
            <m:sSubSupPr>
              <m:ctrlPr>
                <w:ins w:id="1847" w:author="SU FONG" w:date="2020-09-18T17:18:00Z"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w:ins>
              </m:ctrlPr>
            </m:sSubSupPr>
            <m:e>
              <m:r>
                <w:ins w:id="1848" w:author="SU FONG" w:date="2020-09-18T17:18:00Z">
                  <w:rPr>
                    <w:rFonts w:ascii="Cambria Math" w:hAnsi="Cambria Math"/>
                    <w:noProof/>
                    <w:lang w:val="en-US"/>
                  </w:rPr>
                  <m:t>O</m:t>
                </w:ins>
              </m:r>
            </m:e>
            <m:sub>
              <m:r>
                <w:ins w:id="1849" w:author="SU FONG" w:date="2020-09-18T17:18:00Z">
                  <w:rPr>
                    <w:rFonts w:ascii="Cambria Math" w:hAnsi="Cambria Math"/>
                    <w:noProof/>
                    <w:lang w:val="en-US"/>
                  </w:rPr>
                  <m:t>4x</m:t>
                </w:ins>
              </m:r>
            </m:sub>
            <m:sup>
              <m:r>
                <w:ins w:id="1850" w:author="SU FONG" w:date="2020-09-18T17:18:00Z">
                  <w:rPr>
                    <w:rFonts w:ascii="Cambria Math" w:hAnsi="Cambria Math"/>
                    <w:noProof/>
                    <w:lang w:val="en-US"/>
                  </w:rPr>
                  <m:t>'</m:t>
                </w:ins>
              </m:r>
            </m:sup>
          </m:sSubSup>
          <m:r>
            <w:ins w:id="1851" w:author="SU FONG" w:date="2020-09-18T17:18:00Z">
              <w:rPr>
                <w:rFonts w:ascii="Cambria Math" w:hAnsi="Cambria Math"/>
                <w:noProof/>
                <w:lang w:val="en-US"/>
              </w:rPr>
              <m:t xml:space="preserve">- </m:t>
            </w:ins>
          </m:r>
          <m:sSub>
            <m:sSubPr>
              <m:ctrlPr>
                <w:ins w:id="1852" w:author="SU FONG" w:date="2020-09-18T17:14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853" w:author="SU FONG" w:date="2020-09-18T17:14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854" w:author="SU FONG" w:date="2020-09-18T17:14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855" w:author="SU FONG" w:date="2020-09-18T17:14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856" w:author="SU FONG" w:date="2020-09-18T17:18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</m:sSub>
              <m:sSubSup>
                <m:sSubSupPr>
                  <m:ctrlPr>
                    <w:ins w:id="1857" w:author="SU FONG" w:date="2020-09-18T17:14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858" w:author="SU FONG" w:date="2020-09-18T17:14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859" w:author="SU FONG" w:date="2020-09-18T17:18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  <m:sup>
                  <m:r>
                    <w:ins w:id="1860" w:author="SU FONG" w:date="2020-09-18T17:14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861" w:author="SU FONG" w:date="2020-09-18T17:14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</m:oMath>
      </m:oMathPara>
    </w:p>
    <w:p w14:paraId="4287A12D" w14:textId="651EC5F1" w:rsidR="00C671D1" w:rsidRPr="0049349C" w:rsidRDefault="00C671D1" w:rsidP="00043051">
      <w:pPr>
        <w:jc w:val="both"/>
        <w:rPr>
          <w:ins w:id="1862" w:author="SU FONG" w:date="2020-09-18T17:14:00Z"/>
          <w:noProof/>
          <w:rPrChange w:id="1863" w:author="SU FONG" w:date="2020-09-18T17:14:00Z">
            <w:rPr>
              <w:ins w:id="1864" w:author="SU FONG" w:date="2020-09-18T17:14:00Z"/>
              <w:rFonts w:ascii="Cambria Math" w:hAnsi="Cambria Math"/>
              <w:i/>
              <w:noProof/>
            </w:rPr>
          </w:rPrChange>
        </w:rPr>
      </w:pPr>
      <w:ins w:id="1865" w:author="SU FONG" w:date="2020-09-18T17:24:00Z">
        <w:r>
          <w:rPr>
            <w:noProof/>
          </w:rPr>
          <w:drawing>
            <wp:inline distT="0" distB="0" distL="0" distR="0" wp14:anchorId="689C999F" wp14:editId="534C9A3E">
              <wp:extent cx="3200400" cy="1790700"/>
              <wp:effectExtent l="0" t="0" r="0" b="0"/>
              <wp:docPr id="7" name="Picture 7" descr="A close up of a map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 descr="A close up of a map&#10;&#10;Description automatically generated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1790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F762BA6" w14:textId="3CC61431" w:rsidR="0049349C" w:rsidRPr="00767ED0" w:rsidRDefault="0049349C" w:rsidP="00043051">
      <w:pPr>
        <w:jc w:val="both"/>
        <w:rPr>
          <w:ins w:id="1866" w:author="SU FONG" w:date="2020-09-18T17:24:00Z"/>
          <w:noProof/>
        </w:rPr>
      </w:pPr>
      <m:oMathPara>
        <m:oMathParaPr>
          <m:jc m:val="left"/>
        </m:oMathParaPr>
        <m:oMath>
          <m:sSub>
            <m:sSubPr>
              <m:ctrlPr>
                <w:ins w:id="1867" w:author="SU FONG" w:date="2020-09-18T17:14:00Z"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w:ins>
              </m:ctrlPr>
            </m:sSubPr>
            <m:e>
              <m:r>
                <w:ins w:id="1868" w:author="SU FONG" w:date="2020-09-18T17:14:00Z">
                  <w:rPr>
                    <w:rFonts w:ascii="Cambria Math" w:hAnsi="Cambria Math"/>
                    <w:noProof/>
                    <w:lang w:val="en-US"/>
                  </w:rPr>
                  <m:t>X</m:t>
                </w:ins>
              </m:r>
            </m:e>
            <m:sub>
              <m:sSub>
                <m:sSubPr>
                  <m:ctrlPr>
                    <w:ins w:id="1869" w:author="SU FONG" w:date="2020-09-18T17:14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Pr>
                <m:e>
                  <m:r>
                    <w:ins w:id="1870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871" w:author="SU FONG" w:date="2020-09-18T17:19:00Z"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1872" w:author="SU FONG" w:date="2020-09-18T17:19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Pr>
                <m:e>
                  <m:r>
                    <w:ins w:id="1873" w:author="SU FONG" w:date="2020-09-18T17:19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874" w:author="SU FONG" w:date="2020-09-18T17:19:00Z">
                      <w:rPr>
                        <w:rFonts w:ascii="Cambria Math" w:hAnsi="Cambria Math"/>
                        <w:noProof/>
                        <w:lang w:val="en-US"/>
                      </w:rPr>
                      <m:t>4</m:t>
                    </w:ins>
                  </m:r>
                </m:sub>
              </m:sSub>
            </m:sub>
          </m:sSub>
          <m:r>
            <w:ins w:id="1875" w:author="SU FONG" w:date="2020-09-18T17:14:00Z">
              <w:rPr>
                <w:rFonts w:ascii="Cambria Math" w:hAnsi="Cambria Math"/>
                <w:noProof/>
                <w:lang w:val="en-US"/>
              </w:rPr>
              <m:t>=</m:t>
            </w:ins>
          </m:r>
          <m:sSub>
            <m:sSubPr>
              <m:ctrlPr>
                <w:ins w:id="1876" w:author="SU FONG" w:date="2020-09-18T17:19:00Z"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w:ins>
              </m:ctrlPr>
            </m:sSubPr>
            <m:e>
              <m:r>
                <w:ins w:id="1877" w:author="SU FONG" w:date="2020-09-18T17:19:00Z">
                  <w:rPr>
                    <w:rFonts w:ascii="Cambria Math" w:hAnsi="Cambria Math"/>
                    <w:noProof/>
                    <w:lang w:val="en-US"/>
                  </w:rPr>
                  <m:t>O</m:t>
                </w:ins>
              </m:r>
            </m:e>
            <m:sub>
              <m:r>
                <w:ins w:id="1878" w:author="SU FONG" w:date="2020-09-18T17:19:00Z">
                  <w:rPr>
                    <w:rFonts w:ascii="Cambria Math" w:hAnsi="Cambria Math"/>
                    <w:noProof/>
                    <w:lang w:val="en-US"/>
                  </w:rPr>
                  <m:t>2x</m:t>
                </w:ins>
              </m:r>
            </m:sub>
          </m:sSub>
          <m:r>
            <w:ins w:id="1879" w:author="SU FONG" w:date="2020-09-18T17:19:00Z">
              <w:rPr>
                <w:rFonts w:ascii="Cambria Math" w:hAnsi="Cambria Math"/>
                <w:noProof/>
                <w:lang w:val="en-US"/>
              </w:rPr>
              <m:t xml:space="preserve">- </m:t>
            </w:ins>
          </m:r>
          <m:sSub>
            <m:sSubPr>
              <m:ctrlPr>
                <w:ins w:id="1880" w:author="SU FONG" w:date="2020-09-18T17:14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881" w:author="SU FONG" w:date="2020-09-18T17:14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>
                <m:sSubPr>
                  <m:ctrlPr>
                    <w:ins w:id="1882" w:author="SU FONG" w:date="2020-09-18T17:14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883" w:author="SU FONG" w:date="2020-09-18T17:14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884" w:author="SU FONG" w:date="2020-09-18T17:19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</m:sSub>
              <m:sSub>
                <m:sSubPr>
                  <m:ctrlPr>
                    <w:ins w:id="1885" w:author="SU FONG" w:date="2020-09-18T17:19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Pr>
                <m:e>
                  <m:r>
                    <w:ins w:id="1886" w:author="SU FONG" w:date="2020-09-18T17:19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887" w:author="SU FONG" w:date="2020-09-18T17:20:00Z">
                      <w:rPr>
                        <w:rFonts w:ascii="Cambria Math" w:hAnsi="Cambria Math"/>
                        <w:noProof/>
                      </w:rPr>
                      <m:t>4</m:t>
                    </w:ins>
                  </m:r>
                </m:sub>
              </m:sSub>
              <m:r>
                <w:ins w:id="1888" w:author="SU FONG" w:date="2020-09-18T17:14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</m:oMath>
      </m:oMathPara>
    </w:p>
    <w:p w14:paraId="16016336" w14:textId="35CB60D1" w:rsidR="00C671D1" w:rsidRPr="0049349C" w:rsidRDefault="00C671D1" w:rsidP="00043051">
      <w:pPr>
        <w:jc w:val="both"/>
        <w:rPr>
          <w:ins w:id="1889" w:author="SU FONG" w:date="2020-09-18T17:14:00Z"/>
          <w:noProof/>
          <w:rPrChange w:id="1890" w:author="SU FONG" w:date="2020-09-18T17:14:00Z">
            <w:rPr>
              <w:ins w:id="1891" w:author="SU FONG" w:date="2020-09-18T17:14:00Z"/>
              <w:rFonts w:ascii="Cambria Math" w:hAnsi="Cambria Math"/>
              <w:i/>
              <w:noProof/>
            </w:rPr>
          </w:rPrChange>
        </w:rPr>
      </w:pPr>
      <w:ins w:id="1892" w:author="SU FONG" w:date="2020-09-18T17:24:00Z">
        <w:r>
          <w:rPr>
            <w:noProof/>
          </w:rPr>
          <w:drawing>
            <wp:inline distT="0" distB="0" distL="0" distR="0" wp14:anchorId="564E02D9" wp14:editId="104C44C7">
              <wp:extent cx="1638300" cy="2997200"/>
              <wp:effectExtent l="0" t="0" r="0" b="0"/>
              <wp:docPr id="8" name="Picture 8" descr="A close up of a map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A close up of a map&#10;&#10;Description automatically generated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0" cy="299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C372E43" w14:textId="5129FA16" w:rsidR="0049349C" w:rsidRPr="00767ED0" w:rsidRDefault="0049349C" w:rsidP="00043051">
      <w:pPr>
        <w:jc w:val="both"/>
        <w:rPr>
          <w:ins w:id="1893" w:author="SU FONG" w:date="2020-09-18T17:14:00Z"/>
          <w:noProof/>
        </w:rPr>
      </w:pPr>
      <m:oMathPara>
        <m:oMathParaPr>
          <m:jc m:val="left"/>
        </m:oMathParaPr>
        <m:oMath>
          <m:sSub>
            <m:sSubPr>
              <m:ctrlPr>
                <w:ins w:id="1894" w:author="SU FONG" w:date="2020-09-18T17:14:00Z">
                  <w:rPr>
                    <w:rFonts w:ascii="Cambria Math" w:hAnsi="Cambria Math"/>
                    <w:i/>
                    <w:iCs/>
                    <w:noProof/>
                    <w:lang w:val="en-US"/>
                  </w:rPr>
                </w:ins>
              </m:ctrlPr>
            </m:sSubPr>
            <m:e>
              <m:r>
                <w:ins w:id="1895" w:author="SU FONG" w:date="2020-09-18T17:14:00Z">
                  <w:rPr>
                    <w:rFonts w:ascii="Cambria Math" w:hAnsi="Cambria Math"/>
                    <w:noProof/>
                    <w:lang w:val="en-US"/>
                  </w:rPr>
                  <m:t>X</m:t>
                </w:ins>
              </m:r>
            </m:e>
            <m:sub>
              <m:sSubSup>
                <m:sSubSupPr>
                  <m:ctrlPr>
                    <w:ins w:id="1896" w:author="SU FONG" w:date="2020-09-18T17:20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SupPr>
                <m:e>
                  <m:r>
                    <w:ins w:id="1897" w:author="SU FONG" w:date="2020-09-18T17:20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898" w:author="SU FONG" w:date="2020-09-18T17:20:00Z"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w:ins>
                  </m:r>
                </m:sub>
                <m:sup>
                  <m:r>
                    <w:ins w:id="1899" w:author="SU FONG" w:date="2020-09-18T17:20:00Z">
                      <w:rPr>
                        <w:rFonts w:ascii="Cambria Math" w:hAnsi="Cambria Math"/>
                        <w:noProof/>
                        <w:lang w:val="en-US"/>
                      </w:rPr>
                      <m:t>'</m:t>
                    </w:ins>
                  </m:r>
                </m:sup>
              </m:sSubSup>
              <m:sSubSup>
                <m:sSubSupPr>
                  <m:ctrlPr>
                    <w:ins w:id="1900" w:author="SU FONG" w:date="2020-09-18T17:14:00Z">
                      <w:rPr>
                        <w:rFonts w:ascii="Cambria Math" w:hAnsi="Cambria Math"/>
                        <w:i/>
                        <w:iCs/>
                        <w:noProof/>
                        <w:lang w:val="en-US"/>
                      </w:rPr>
                    </w:ins>
                  </m:ctrlPr>
                </m:sSubSupPr>
                <m:e>
                  <m:r>
                    <w:ins w:id="1901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O</m:t>
                    </w:ins>
                  </m:r>
                </m:e>
                <m:sub>
                  <m:r>
                    <w:ins w:id="1902" w:author="SU FONG" w:date="2020-09-18T17:20:00Z"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w:ins>
                  </m:r>
                </m:sub>
                <m:sup>
                  <m:r>
                    <w:ins w:id="1903" w:author="SU FONG" w:date="2020-09-18T17:14:00Z">
                      <w:rPr>
                        <w:rFonts w:ascii="Cambria Math" w:hAnsi="Cambria Math"/>
                        <w:noProof/>
                        <w:lang w:val="en-US"/>
                      </w:rPr>
                      <m:t>'</m:t>
                    </w:ins>
                  </m:r>
                </m:sup>
              </m:sSubSup>
            </m:sub>
          </m:sSub>
          <m:r>
            <w:ins w:id="1904" w:author="SU FONG" w:date="2020-09-18T17:14:00Z">
              <w:rPr>
                <w:rFonts w:ascii="Cambria Math" w:hAnsi="Cambria Math"/>
                <w:noProof/>
                <w:lang w:val="en-US"/>
              </w:rPr>
              <m:t>=</m:t>
            </w:ins>
          </m:r>
          <m:sSub>
            <m:sSubPr>
              <m:ctrlPr>
                <w:ins w:id="1905" w:author="SU FONG" w:date="2020-09-18T17:14:00Z">
                  <w:rPr>
                    <w:rFonts w:ascii="Cambria Math" w:hAnsi="Cambria Math"/>
                    <w:i/>
                    <w:noProof/>
                  </w:rPr>
                </w:ins>
              </m:ctrlPr>
            </m:sSubPr>
            <m:e>
              <m:r>
                <w:ins w:id="1906" w:author="SU FONG" w:date="2020-09-18T17:14:00Z">
                  <w:rPr>
                    <w:rFonts w:ascii="Cambria Math" w:hAnsi="Cambria Math"/>
                    <w:noProof/>
                  </w:rPr>
                  <m:t>m</m:t>
                </w:ins>
              </m:r>
            </m:e>
            <m:sub>
              <m:sSubSup>
                <m:sSubSupPr>
                  <m:ctrlPr>
                    <w:ins w:id="1907" w:author="SU FONG" w:date="2020-09-18T17:21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908" w:author="SU FONG" w:date="2020-09-18T17:14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909" w:author="SU FONG" w:date="2020-09-18T17:14:00Z">
                      <w:rPr>
                        <w:rFonts w:ascii="Cambria Math" w:hAnsi="Cambria Math"/>
                        <w:noProof/>
                      </w:rPr>
                      <m:t>1</m:t>
                    </w:ins>
                  </m:r>
                </m:sub>
                <m:sup>
                  <m:r>
                    <w:ins w:id="1910" w:author="SU FONG" w:date="2020-09-18T17:21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sSubSup>
                <m:sSubSupPr>
                  <m:ctrlPr>
                    <w:ins w:id="1911" w:author="SU FONG" w:date="2020-09-18T17:14:00Z">
                      <w:rPr>
                        <w:rFonts w:ascii="Cambria Math" w:hAnsi="Cambria Math"/>
                        <w:i/>
                        <w:noProof/>
                      </w:rPr>
                    </w:ins>
                  </m:ctrlPr>
                </m:sSubSupPr>
                <m:e>
                  <m:r>
                    <w:ins w:id="1912" w:author="SU FONG" w:date="2020-09-18T17:14:00Z">
                      <w:rPr>
                        <w:rFonts w:ascii="Cambria Math" w:hAnsi="Cambria Math"/>
                        <w:noProof/>
                      </w:rPr>
                      <m:t>O</m:t>
                    </w:ins>
                  </m:r>
                </m:e>
                <m:sub>
                  <m:r>
                    <w:ins w:id="1913" w:author="SU FONG" w:date="2020-09-18T17:21:00Z">
                      <w:rPr>
                        <w:rFonts w:ascii="Cambria Math" w:hAnsi="Cambria Math"/>
                        <w:noProof/>
                      </w:rPr>
                      <m:t>2</m:t>
                    </w:ins>
                  </m:r>
                </m:sub>
                <m:sup>
                  <m:r>
                    <w:ins w:id="1914" w:author="SU FONG" w:date="2020-09-18T17:14:00Z">
                      <w:rPr>
                        <w:rFonts w:ascii="Cambria Math" w:hAnsi="Cambria Math"/>
                        <w:noProof/>
                      </w:rPr>
                      <m:t>'</m:t>
                    </w:ins>
                  </m:r>
                </m:sup>
              </m:sSubSup>
              <m:r>
                <w:ins w:id="1915" w:author="SU FONG" w:date="2020-09-18T17:14:00Z">
                  <w:rPr>
                    <w:rFonts w:ascii="Cambria Math" w:hAnsi="Cambria Math"/>
                    <w:noProof/>
                  </w:rPr>
                  <m:t>x</m:t>
                </w:ins>
              </m:r>
            </m:sub>
          </m:sSub>
          <m:r>
            <w:ins w:id="1916" w:author="SU FONG" w:date="2020-09-18T17:14:00Z">
              <w:rPr>
                <w:rFonts w:ascii="Cambria Math" w:hAnsi="Cambria Math"/>
                <w:noProof/>
              </w:rPr>
              <m:t>-</m:t>
            </w:ins>
          </m:r>
          <m:sSubSup>
            <m:sSubSupPr>
              <m:ctrlPr>
                <w:ins w:id="1917" w:author="SU FONG" w:date="2020-09-18T17:21:00Z">
                  <w:rPr>
                    <w:rFonts w:ascii="Cambria Math" w:hAnsi="Cambria Math"/>
                    <w:i/>
                    <w:noProof/>
                  </w:rPr>
                </w:ins>
              </m:ctrlPr>
            </m:sSubSupPr>
            <m:e>
              <m:r>
                <w:ins w:id="1918" w:author="SU FONG" w:date="2020-09-18T17:14:00Z">
                  <w:rPr>
                    <w:rFonts w:ascii="Cambria Math" w:hAnsi="Cambria Math"/>
                    <w:noProof/>
                  </w:rPr>
                  <m:t>O</m:t>
                </w:ins>
              </m:r>
            </m:e>
            <m:sub>
              <m:r>
                <w:ins w:id="1919" w:author="SU FONG" w:date="2020-09-18T17:21:00Z">
                  <w:rPr>
                    <w:rFonts w:ascii="Cambria Math" w:hAnsi="Cambria Math"/>
                    <w:noProof/>
                  </w:rPr>
                  <m:t>2</m:t>
                </w:ins>
              </m:r>
              <m:r>
                <w:ins w:id="1920" w:author="SU FONG" w:date="2020-09-18T17:14:00Z">
                  <w:rPr>
                    <w:rFonts w:ascii="Cambria Math" w:hAnsi="Cambria Math"/>
                    <w:noProof/>
                  </w:rPr>
                  <m:t>x</m:t>
                </w:ins>
              </m:r>
            </m:sub>
            <m:sup>
              <m:r>
                <w:ins w:id="1921" w:author="SU FONG" w:date="2020-09-18T17:21:00Z">
                  <w:rPr>
                    <w:rFonts w:ascii="Cambria Math" w:hAnsi="Cambria Math"/>
                    <w:noProof/>
                  </w:rPr>
                  <m:t>'</m:t>
                </w:ins>
              </m:r>
            </m:sup>
          </m:sSubSup>
        </m:oMath>
      </m:oMathPara>
    </w:p>
    <w:p w14:paraId="21C3CDD4" w14:textId="19301C02" w:rsidR="0049349C" w:rsidRPr="0049349C" w:rsidRDefault="00C671D1" w:rsidP="00043051">
      <w:pPr>
        <w:jc w:val="both"/>
        <w:rPr>
          <w:ins w:id="1922" w:author="SU FONG" w:date="2020-09-18T17:02:00Z"/>
          <w:iCs/>
          <w:noProof/>
          <w:lang w:val="en-US"/>
          <w:rPrChange w:id="1923" w:author="SU FONG" w:date="2020-09-18T17:12:00Z">
            <w:rPr>
              <w:ins w:id="1924" w:author="SU FONG" w:date="2020-09-18T17:02:00Z"/>
              <w:noProof/>
            </w:rPr>
          </w:rPrChange>
        </w:rPr>
        <w:pPrChange w:id="1925" w:author="SU FONG" w:date="2020-09-18T17:02:00Z">
          <w:pPr>
            <w:tabs>
              <w:tab w:val="left" w:pos="5111"/>
            </w:tabs>
            <w:ind w:left="113"/>
          </w:pPr>
        </w:pPrChange>
      </w:pPr>
      <w:ins w:id="1926" w:author="SU FONG" w:date="2020-09-18T17:25:00Z">
        <w:r>
          <w:rPr>
            <w:iCs/>
            <w:noProof/>
            <w:lang w:val="en-US"/>
          </w:rPr>
          <w:lastRenderedPageBreak/>
          <w:drawing>
            <wp:inline distT="0" distB="0" distL="0" distR="0" wp14:anchorId="65AF3EA2" wp14:editId="767666CD">
              <wp:extent cx="1435100" cy="1790700"/>
              <wp:effectExtent l="0" t="0" r="0" b="0"/>
              <wp:docPr id="9" name="Picture 9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 descr="A screenshot of a cell phone&#10;&#10;Description automatically generated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5100" cy="1790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1927" w:author="SU FONG" w:date="2020-09-17T19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998"/>
        <w:gridCol w:w="3298"/>
        <w:tblGridChange w:id="1928">
          <w:tblGrid>
            <w:gridCol w:w="4148"/>
            <w:gridCol w:w="4148"/>
          </w:tblGrid>
        </w:tblGridChange>
      </w:tblGrid>
      <w:tr w:rsidR="00064CB6" w:rsidDel="00043051" w14:paraId="3167EEC5" w14:textId="3FB2E6FE" w:rsidTr="007A76AB">
        <w:trPr>
          <w:del w:id="1929" w:author="SU FONG" w:date="2020-09-18T17:02:00Z"/>
        </w:trPr>
        <w:tc>
          <w:tcPr>
            <w:tcW w:w="5098" w:type="dxa"/>
            <w:tcPrChange w:id="1930" w:author="SU FONG" w:date="2020-09-17T19:35:00Z">
              <w:tcPr>
                <w:tcW w:w="4148" w:type="dxa"/>
              </w:tcPr>
            </w:tcPrChange>
          </w:tcPr>
          <w:p w14:paraId="28CD4EE2" w14:textId="7254309C" w:rsidR="00064CB6" w:rsidRPr="00B46E8B" w:rsidDel="00043051" w:rsidRDefault="00135752">
            <w:pPr>
              <w:rPr>
                <w:del w:id="1931" w:author="SU FONG" w:date="2020-09-18T17:02:00Z"/>
                <w:i/>
                <w:noProof/>
              </w:rPr>
              <w:pPrChange w:id="1932" w:author="SU FONG" w:date="2020-09-17T18:55:00Z">
                <w:pPr>
                  <w:jc w:val="both"/>
                </w:pPr>
              </w:pPrChange>
            </w:pPr>
            <m:oMathPara>
              <m:oMath>
                <m:sSub>
                  <m:sSubPr>
                    <m:ctrlPr>
                      <w:del w:id="1933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1934" w:author="SU FONG" w:date="2020-09-18T17:02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1935" w:author="SU FONG" w:date="2020-09-18T17:02:00Z">
                        <w:rPr>
                          <w:rFonts w:ascii="Cambria Math" w:eastAsia="PMingLiU" w:hAnsi="Cambria Math" w:cs="PMingLiU"/>
                        </w:rPr>
                        <m:t>4x</m:t>
                      </w:del>
                    </m:r>
                  </m:sub>
                </m:sSub>
                <m:r>
                  <w:del w:id="1936" w:author="SU FONG" w:date="2020-09-18T17:02:00Z">
                    <w:rPr>
                      <w:rFonts w:ascii="Cambria Math" w:eastAsia="PMingLiU" w:hAnsi="Cambria Math" w:cs="PMingLiU"/>
                    </w:rPr>
                    <m:t>=-</m:t>
                  </w:del>
                </m:r>
                <m:bar>
                  <m:barPr>
                    <m:pos m:val="top"/>
                    <m:ctrlPr>
                      <w:del w:id="1937" w:author="SU FONG" w:date="2020-09-17T18:55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Sup>
                      <m:sSubSupPr>
                        <m:ctrlPr>
                          <w:del w:id="1938" w:author="SU FONG" w:date="2020-09-17T18:55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1939" w:author="SU FONG" w:date="2020-09-17T18:55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1940" w:author="SU FONG" w:date="2020-09-17T18:55:00Z">
                            <w:rPr>
                              <w:rFonts w:ascii="Cambria Math" w:eastAsia="PMingLiU" w:hAnsi="Cambria Math" w:cs="PMingLiU"/>
                            </w:rPr>
                            <m:t>4</m:t>
                          </w:del>
                        </m:r>
                      </m:sub>
                      <m:sup>
                        <m:r>
                          <w:del w:id="1941" w:author="SU FONG" w:date="2020-09-17T18:55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  <m:sSub>
                      <m:sSubPr>
                        <m:ctrlPr>
                          <w:del w:id="1942" w:author="SU FONG" w:date="2020-09-17T18:55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1943" w:author="SU FONG" w:date="2020-09-17T18:55:00Z">
                            <w:rPr>
                              <w:rFonts w:ascii="Cambria Math" w:eastAsia="PMingLiU" w:hAnsi="Cambria Math" w:cs="PMingLiU"/>
                            </w:rPr>
                            <m:t>P</m:t>
                          </w:del>
                        </m:r>
                      </m:e>
                      <m:sub>
                        <m:r>
                          <w:del w:id="1944" w:author="SU FONG" w:date="2020-09-17T18:55:00Z">
                            <w:rPr>
                              <w:rFonts w:ascii="Cambria Math" w:eastAsia="PMingLiU" w:hAnsi="Cambria Math" w:cs="PMingLiU"/>
                            </w:rPr>
                            <m:t>4</m:t>
                          </w:del>
                        </m:r>
                      </m:sub>
                    </m:sSub>
                  </m:e>
                </m:bar>
                <m:r>
                  <w:del w:id="1945" w:author="SU FONG" w:date="2020-09-18T17:02:00Z">
                    <w:rPr>
                      <w:rFonts w:ascii="Cambria Math" w:eastAsia="PMingLiU" w:hAnsi="Cambria Math" w:cs="PMingLiU"/>
                    </w:rPr>
                    <m:t>⋅cos</m:t>
                  </w:del>
                </m:r>
                <m:r>
                  <w:del w:id="1946" w:author="SU FONG" w:date="2020-09-18T17:02:00Z">
                    <w:rPr>
                      <w:rFonts w:ascii="Cambria Math" w:eastAsia="PMingLiU" w:hAnsi="Cambria Math" w:cs="PMingLiU"/>
                      <w:lang w:val="el-GR"/>
                    </w:rPr>
                    <m:t>θ</m:t>
                  </w:del>
                </m:r>
              </m:oMath>
            </m:oMathPara>
          </w:p>
          <w:p w14:paraId="67580BC4" w14:textId="6C30832A" w:rsidR="00064CB6" w:rsidRPr="00B46E8B" w:rsidDel="00043051" w:rsidRDefault="00135752" w:rsidP="00064CB6">
            <w:pPr>
              <w:jc w:val="both"/>
              <w:rPr>
                <w:del w:id="1947" w:author="SU FONG" w:date="2020-09-18T17:02:00Z"/>
                <w:i/>
                <w:noProof/>
              </w:rPr>
            </w:pPr>
            <m:oMathPara>
              <m:oMath>
                <m:sSub>
                  <m:sSubPr>
                    <m:ctrlPr>
                      <w:del w:id="1948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1949" w:author="SU FONG" w:date="2020-09-18T17:02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1950" w:author="SU FONG" w:date="2020-09-18T17:02:00Z">
                        <w:rPr>
                          <w:rFonts w:ascii="Cambria Math" w:eastAsia="PMingLiU" w:hAnsi="Cambria Math" w:cs="PMingLiU"/>
                        </w:rPr>
                        <m:t>4y</m:t>
                      </w:del>
                    </m:r>
                  </m:sub>
                </m:sSub>
                <m:r>
                  <w:del w:id="1951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bar>
                  <m:barPr>
                    <m:pos m:val="top"/>
                    <m:ctrlPr>
                      <w:del w:id="1952" w:author="SU FONG" w:date="2020-09-17T18:56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Sup>
                      <m:sSubSupPr>
                        <m:ctrlPr>
                          <w:del w:id="1953" w:author="SU FONG" w:date="2020-09-17T18:56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1954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1955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4</m:t>
                          </w:del>
                        </m:r>
                      </m:sub>
                      <m:sup>
                        <m:r>
                          <w:del w:id="1956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  <m:sSub>
                      <m:sSubPr>
                        <m:ctrlPr>
                          <w:del w:id="1957" w:author="SU FONG" w:date="2020-09-17T18:56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1958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P</m:t>
                          </w:del>
                        </m:r>
                      </m:e>
                      <m:sub>
                        <m:r>
                          <w:del w:id="1959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4</m:t>
                          </w:del>
                        </m:r>
                      </m:sub>
                    </m:sSub>
                  </m:e>
                </m:bar>
                <m:r>
                  <w:del w:id="1960" w:author="SU FONG" w:date="2020-09-18T17:02:00Z">
                    <w:rPr>
                      <w:rFonts w:ascii="Cambria Math" w:eastAsia="PMingLiU" w:hAnsi="Cambria Math" w:cs="PMingLiU"/>
                    </w:rPr>
                    <m:t>⋅sin</m:t>
                  </w:del>
                </m:r>
                <m:r>
                  <w:del w:id="1961" w:author="SU FONG" w:date="2020-09-18T17:02:00Z">
                    <w:rPr>
                      <w:rFonts w:ascii="Cambria Math" w:eastAsia="PMingLiU" w:hAnsi="Cambria Math" w:cs="PMingLiU"/>
                      <w:lang w:val="el-GR"/>
                    </w:rPr>
                    <m:t>θ</m:t>
                  </w:del>
                </m:r>
              </m:oMath>
            </m:oMathPara>
          </w:p>
          <w:p w14:paraId="37C84BF9" w14:textId="3719D1EF" w:rsidR="00064CB6" w:rsidRPr="00512EC2" w:rsidDel="00043051" w:rsidRDefault="00135752" w:rsidP="00064CB6">
            <w:pPr>
              <w:jc w:val="both"/>
              <w:rPr>
                <w:del w:id="1962" w:author="SU FONG" w:date="2020-09-18T17:02:00Z"/>
                <w:i/>
                <w:noProof/>
              </w:rPr>
            </w:pPr>
            <m:oMathPara>
              <m:oMath>
                <m:sSub>
                  <m:sSubPr>
                    <m:ctrlPr>
                      <w:del w:id="1963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1964" w:author="SU FONG" w:date="2020-09-18T17:02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1965" w:author="SU FONG" w:date="2020-09-18T17:02:00Z">
                        <w:rPr>
                          <w:rFonts w:ascii="Cambria Math" w:eastAsia="PMingLiU" w:hAnsi="Cambria Math" w:cs="PMingLiU"/>
                        </w:rPr>
                        <m:t>3x</m:t>
                      </w:del>
                    </m:r>
                  </m:sub>
                </m:sSub>
                <m:r>
                  <w:del w:id="1966" w:author="SU FONG" w:date="2020-09-18T17:02:00Z">
                    <w:rPr>
                      <w:rFonts w:ascii="Cambria Math" w:eastAsia="PMingLiU" w:hAnsi="Cambria Math" w:cs="PMingLiU"/>
                    </w:rPr>
                    <m:t>=-</m:t>
                  </w:del>
                </m:r>
                <m:bar>
                  <m:barPr>
                    <m:pos m:val="top"/>
                    <m:ctrlPr>
                      <w:del w:id="1967" w:author="SU FONG" w:date="2020-09-17T18:56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Sup>
                      <m:sSubSupPr>
                        <m:ctrlPr>
                          <w:del w:id="1968" w:author="SU FONG" w:date="2020-09-17T18:56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1969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1970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  <m:sup>
                        <m:r>
                          <w:del w:id="1971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  <m:sSub>
                      <m:sSubPr>
                        <m:ctrlPr>
                          <w:del w:id="1972" w:author="SU FONG" w:date="2020-09-17T18:56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1973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P</m:t>
                          </w:del>
                        </m:r>
                      </m:e>
                      <m:sub>
                        <m:r>
                          <w:del w:id="1974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</m:sSub>
                  </m:e>
                </m:bar>
                <m:r>
                  <w:del w:id="1975" w:author="SU FONG" w:date="2020-09-18T17:02:00Z">
                    <w:rPr>
                      <w:rFonts w:ascii="Cambria Math" w:eastAsia="PMingLiU" w:hAnsi="Cambria Math" w:cs="PMingLiU"/>
                    </w:rPr>
                    <m:t>⋅cos</m:t>
                  </w:del>
                </m:r>
                <m:r>
                  <w:del w:id="1976" w:author="SU FONG" w:date="2020-09-18T17:02:00Z">
                    <w:rPr>
                      <w:rFonts w:ascii="Cambria Math" w:eastAsia="PMingLiU" w:hAnsi="Cambria Math" w:cs="PMingLiU"/>
                      <w:lang w:val="el-GR"/>
                    </w:rPr>
                    <m:t>θ</m:t>
                  </w:del>
                </m:r>
              </m:oMath>
            </m:oMathPara>
          </w:p>
          <w:p w14:paraId="1A176D45" w14:textId="128DAC9D" w:rsidR="00064CB6" w:rsidRPr="00927EC0" w:rsidDel="00043051" w:rsidRDefault="00135752" w:rsidP="00064CB6">
            <w:pPr>
              <w:jc w:val="both"/>
              <w:rPr>
                <w:del w:id="1977" w:author="SU FONG" w:date="2020-09-18T17:02:00Z"/>
                <w:i/>
                <w:noProof/>
              </w:rPr>
            </w:pPr>
            <m:oMathPara>
              <m:oMath>
                <m:sSub>
                  <m:sSubPr>
                    <m:ctrlPr>
                      <w:del w:id="1978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1979" w:author="SU FONG" w:date="2020-09-18T17:02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1980" w:author="SU FONG" w:date="2020-09-18T17:02:00Z">
                        <w:rPr>
                          <w:rFonts w:ascii="Cambria Math" w:eastAsia="PMingLiU" w:hAnsi="Cambria Math" w:cs="PMingLiU"/>
                        </w:rPr>
                        <m:t>3y</m:t>
                      </w:del>
                    </m:r>
                  </m:sub>
                </m:sSub>
                <m:r>
                  <w:del w:id="1981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bar>
                  <m:barPr>
                    <m:pos m:val="top"/>
                    <m:ctrlPr>
                      <w:del w:id="1982" w:author="SU FONG" w:date="2020-09-17T18:56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Sup>
                      <m:sSubSupPr>
                        <m:ctrlPr>
                          <w:del w:id="1983" w:author="SU FONG" w:date="2020-09-17T18:56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1984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1985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  <m:sup>
                        <m:r>
                          <w:del w:id="1986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  <m:sSubSup>
                      <m:sSubSupPr>
                        <m:ctrlPr>
                          <w:del w:id="1987" w:author="SU FONG" w:date="2020-09-17T18:56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1988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1989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4</m:t>
                          </w:del>
                        </m:r>
                      </m:sub>
                      <m:sup>
                        <m:r>
                          <w:del w:id="1990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</m:e>
                </m:bar>
                <m:r>
                  <w:del w:id="1991" w:author="SU FONG" w:date="2020-09-18T17:02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bar>
                  <m:barPr>
                    <m:pos m:val="top"/>
                    <m:ctrlPr>
                      <w:del w:id="1992" w:author="SU FONG" w:date="2020-09-17T18:56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Sup>
                      <m:sSubSupPr>
                        <m:ctrlPr>
                          <w:del w:id="1993" w:author="SU FONG" w:date="2020-09-17T18:56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1994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1995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  <m:sup>
                        <m:r>
                          <w:del w:id="1996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  <m:sSub>
                      <m:sSubPr>
                        <m:ctrlPr>
                          <w:del w:id="1997" w:author="SU FONG" w:date="2020-09-17T18:56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1998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P</m:t>
                          </w:del>
                        </m:r>
                      </m:e>
                      <m:sub>
                        <m:r>
                          <w:del w:id="1999" w:author="SU FONG" w:date="2020-09-17T18:56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</m:sSub>
                  </m:e>
                </m:bar>
                <m:r>
                  <w:del w:id="2000" w:author="SU FONG" w:date="2020-09-18T17:02:00Z">
                    <w:rPr>
                      <w:rFonts w:ascii="Cambria Math" w:eastAsia="PMingLiU" w:hAnsi="Cambria Math" w:cs="PMingLiU"/>
                    </w:rPr>
                    <m:t>sin</m:t>
                  </w:del>
                </m:r>
                <m:r>
                  <w:del w:id="2001" w:author="SU FONG" w:date="2020-09-18T17:02:00Z">
                    <w:rPr>
                      <w:rFonts w:ascii="Cambria Math" w:eastAsia="PMingLiU" w:hAnsi="Cambria Math" w:cs="PMingLiU"/>
                      <w:lang w:val="el-GR"/>
                    </w:rPr>
                    <m:t>θ</m:t>
                  </w:del>
                </m:r>
              </m:oMath>
            </m:oMathPara>
          </w:p>
          <w:p w14:paraId="0FC7B36E" w14:textId="5507E043" w:rsidR="00064CB6" w:rsidRPr="00BE0331" w:rsidDel="00043051" w:rsidRDefault="00135752" w:rsidP="00064CB6">
            <w:pPr>
              <w:jc w:val="both"/>
              <w:rPr>
                <w:del w:id="2002" w:author="SU FONG" w:date="2020-09-18T17:02:00Z"/>
                <w:noProof/>
              </w:rPr>
            </w:pPr>
            <m:oMathPara>
              <m:oMath>
                <m:bar>
                  <m:barPr>
                    <m:pos m:val="top"/>
                    <m:ctrlPr>
                      <w:del w:id="2003" w:author="SU FONG" w:date="2020-09-17T19:00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004" w:author="SU FONG" w:date="2020-09-17T19:00:00Z">
                            <w:rPr>
                              <w:rFonts w:ascii="Cambria Math" w:hAnsi="Cambria Math"/>
                              <w:i/>
                              <w:noProof/>
                            </w:rPr>
                          </w:del>
                        </m:ctrlPr>
                      </m:sSubPr>
                      <m:e>
                        <m:r>
                          <w:del w:id="2005" w:author="SU FONG" w:date="2020-09-17T19:00:00Z">
                            <w:rPr>
                              <w:rFonts w:ascii="Cambria Math" w:hAnsi="Cambria Math"/>
                              <w:noProof/>
                            </w:rPr>
                            <m:t>P</m:t>
                          </w:del>
                        </m:r>
                      </m:e>
                      <m:sub>
                        <m:r>
                          <w:del w:id="2006" w:author="SU FONG" w:date="2020-09-17T19:00:00Z">
                            <w:rPr>
                              <w:rFonts w:ascii="Cambria Math" w:hAnsi="Cambria Math"/>
                              <w:noProof/>
                            </w:rPr>
                            <m:t>3</m:t>
                          </w:del>
                        </m:r>
                      </m:sub>
                    </m:sSub>
                    <m:sSub>
                      <m:sSubPr>
                        <m:ctrlPr>
                          <w:del w:id="2007" w:author="SU FONG" w:date="2020-09-17T19:00:00Z">
                            <w:rPr>
                              <w:rFonts w:ascii="Cambria Math" w:hAnsi="Cambria Math"/>
                              <w:i/>
                              <w:noProof/>
                            </w:rPr>
                          </w:del>
                        </m:ctrlPr>
                      </m:sSubPr>
                      <m:e>
                        <m:r>
                          <w:del w:id="2008" w:author="SU FONG" w:date="2020-09-17T19:00:00Z">
                            <w:rPr>
                              <w:rFonts w:ascii="Cambria Math" w:hAnsi="Cambria Math"/>
                              <w:noProof/>
                            </w:rPr>
                            <m:t>P</m:t>
                          </w:del>
                        </m:r>
                      </m:e>
                      <m:sub>
                        <m:r>
                          <w:del w:id="2009" w:author="SU FONG" w:date="2020-09-17T19:00:00Z">
                            <w:rPr>
                              <w:rFonts w:ascii="Cambria Math" w:hAnsi="Cambria Math"/>
                              <w:noProof/>
                            </w:rPr>
                            <m:t>4</m:t>
                          </w:del>
                        </m:r>
                      </m:sub>
                    </m:sSub>
                  </m:e>
                </m:bar>
                <m:r>
                  <w:del w:id="2010" w:author="SU FONG" w:date="2020-09-18T17:02:00Z">
                    <w:rPr>
                      <w:rFonts w:ascii="Cambria Math" w:hAnsi="Cambria Math"/>
                      <w:noProof/>
                    </w:rPr>
                    <m:t>=</m:t>
                  </w:del>
                </m:r>
                <m:rad>
                  <m:radPr>
                    <m:degHide m:val="1"/>
                    <m:ctrlPr>
                      <w:del w:id="2011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radPr>
                  <m:deg/>
                  <m:e>
                    <m:sSup>
                      <m:sSupPr>
                        <m:ctrlPr>
                          <w:del w:id="2012" w:author="SU FONG" w:date="2020-09-18T17:02:00Z">
                            <w:rPr>
                              <w:rFonts w:ascii="Cambria Math" w:hAnsi="Cambria Math"/>
                              <w:i/>
                              <w:noProof/>
                            </w:rPr>
                          </w:del>
                        </m:ctrlPr>
                      </m:sSupPr>
                      <m:e>
                        <m:r>
                          <w:del w:id="2013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(</m:t>
                          </w:del>
                        </m:r>
                        <m:sSub>
                          <m:sSubPr>
                            <m:ctrlPr>
                              <w:del w:id="2014" w:author="SU FONG" w:date="2020-09-18T17:02:00Z"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w:del>
                            </m:ctrlPr>
                          </m:sSubPr>
                          <m:e>
                            <m:r>
                              <w:del w:id="2015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P</m:t>
                              </w:del>
                            </m:r>
                          </m:e>
                          <m:sub>
                            <m:r>
                              <w:del w:id="2016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4x</m:t>
                              </w:del>
                            </m:r>
                          </m:sub>
                        </m:sSub>
                        <m:r>
                          <w:del w:id="2017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-</m:t>
                          </w:del>
                        </m:r>
                        <m:sSub>
                          <m:sSubPr>
                            <m:ctrlPr>
                              <w:del w:id="2018" w:author="SU FONG" w:date="2020-09-18T17:02:00Z"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w:del>
                            </m:ctrlPr>
                          </m:sSubPr>
                          <m:e>
                            <m:r>
                              <w:del w:id="2019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P</m:t>
                              </w:del>
                            </m:r>
                          </m:e>
                          <m:sub>
                            <m:r>
                              <w:del w:id="2020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3x</m:t>
                              </w:del>
                            </m:r>
                          </m:sub>
                        </m:sSub>
                        <m:r>
                          <w:del w:id="2021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)</m:t>
                          </w:del>
                        </m:r>
                      </m:e>
                      <m:sup>
                        <m:r>
                          <w:del w:id="2022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2</m:t>
                          </w:del>
                        </m:r>
                      </m:sup>
                    </m:sSup>
                    <m:r>
                      <w:del w:id="2023" w:author="SU FONG" w:date="2020-09-18T17:02:00Z">
                        <w:rPr>
                          <w:rFonts w:ascii="Cambria Math" w:hAnsi="Cambria Math"/>
                          <w:noProof/>
                        </w:rPr>
                        <m:t>+</m:t>
                      </w:del>
                    </m:r>
                    <m:sSup>
                      <m:sSupPr>
                        <m:ctrlPr>
                          <w:del w:id="2024" w:author="SU FONG" w:date="2020-09-18T17:02:00Z">
                            <w:rPr>
                              <w:rFonts w:ascii="Cambria Math" w:hAnsi="Cambria Math"/>
                              <w:i/>
                              <w:noProof/>
                            </w:rPr>
                          </w:del>
                        </m:ctrlPr>
                      </m:sSupPr>
                      <m:e>
                        <m:r>
                          <w:del w:id="2025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(</m:t>
                          </w:del>
                        </m:r>
                        <m:sSub>
                          <m:sSubPr>
                            <m:ctrlPr>
                              <w:del w:id="2026" w:author="SU FONG" w:date="2020-09-18T17:02:00Z"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w:del>
                            </m:ctrlPr>
                          </m:sSubPr>
                          <m:e>
                            <m:r>
                              <w:del w:id="2027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P</m:t>
                              </w:del>
                            </m:r>
                          </m:e>
                          <m:sub>
                            <m:r>
                              <w:del w:id="2028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4y</m:t>
                              </w:del>
                            </m:r>
                          </m:sub>
                        </m:sSub>
                        <m:r>
                          <w:del w:id="2029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-</m:t>
                          </w:del>
                        </m:r>
                        <m:sSub>
                          <m:sSubPr>
                            <m:ctrlPr>
                              <w:del w:id="2030" w:author="SU FONG" w:date="2020-09-18T17:02:00Z"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w:del>
                            </m:ctrlPr>
                          </m:sSubPr>
                          <m:e>
                            <m:r>
                              <w:del w:id="2031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P</m:t>
                              </w:del>
                            </m:r>
                          </m:e>
                          <m:sub>
                            <m:r>
                              <w:del w:id="2032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3y</m:t>
                              </w:del>
                            </m:r>
                          </m:sub>
                        </m:sSub>
                        <m:r>
                          <w:del w:id="2033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)</m:t>
                          </w:del>
                        </m:r>
                      </m:e>
                      <m:sup>
                        <m:r>
                          <w:del w:id="2034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2</m:t>
                          </w:del>
                        </m:r>
                      </m:sup>
                    </m:sSup>
                  </m:e>
                </m:rad>
              </m:oMath>
            </m:oMathPara>
          </w:p>
          <w:p w14:paraId="7B3B41BF" w14:textId="334D951A" w:rsidR="00064CB6" w:rsidRPr="00EE0A85" w:rsidDel="00043051" w:rsidRDefault="00135752" w:rsidP="00064CB6">
            <w:pPr>
              <w:jc w:val="both"/>
              <w:rPr>
                <w:del w:id="2035" w:author="SU FONG" w:date="2020-09-18T17:02:00Z"/>
                <w:i/>
                <w:noProof/>
              </w:rPr>
            </w:pPr>
            <m:oMathPara>
              <m:oMath>
                <m:sSub>
                  <m:sSubPr>
                    <m:ctrlPr>
                      <w:del w:id="2036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037" w:author="SU FONG" w:date="2020-09-18T17:02:00Z">
                        <w:rPr>
                          <w:rFonts w:ascii="Cambria Math" w:eastAsia="PMingLiU" w:hAnsi="Cambria Math" w:cs="PMingLiU"/>
                        </w:rPr>
                        <m:t>φ</m:t>
                      </w:del>
                    </m:r>
                  </m:e>
                  <m:sub>
                    <m:r>
                      <w:del w:id="2038" w:author="SU FONG" w:date="2020-09-18T17:02:00Z">
                        <w:rPr>
                          <w:rFonts w:ascii="Cambria Math" w:eastAsia="PMingLiU" w:hAnsi="Cambria Math" w:cs="PMingLiU"/>
                        </w:rPr>
                        <m:t>2</m:t>
                      </w:del>
                    </m:r>
                  </m:sub>
                </m:sSub>
                <m:r>
                  <w:del w:id="2039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func>
                  <m:funcPr>
                    <m:ctrlPr>
                      <w:del w:id="2040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funcPr>
                  <m:fName>
                    <m:sSup>
                      <m:sSupPr>
                        <m:ctrlPr>
                          <w:del w:id="2041" w:author="SU FONG" w:date="2020-09-18T17:02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pPr>
                      <m:e>
                        <m:r>
                          <w:del w:id="2042" w:author="SU FONG" w:date="2020-09-17T18:31:00Z">
                            <m:rPr>
                              <m:sty m:val="p"/>
                            </m:rPr>
                            <w:rPr>
                              <w:rFonts w:ascii="Cambria Math" w:eastAsia="PMingLiU" w:hAnsi="Cambria Math" w:cs="PMingLiU"/>
                            </w:rPr>
                            <m:t>sin</m:t>
                          </w:del>
                        </m:r>
                        <m:ctrlPr>
                          <w:del w:id="2043" w:author="SU FONG" w:date="2020-09-18T17:02:00Z">
                            <w:rPr>
                              <w:rFonts w:ascii="Cambria Math" w:eastAsia="PMingLiU" w:hAnsi="Cambria Math" w:cs="PMingLiU"/>
                            </w:rPr>
                          </w:del>
                        </m:ctrlPr>
                      </m:e>
                      <m:sup>
                        <m:r>
                          <w:del w:id="2044" w:author="SU FONG" w:date="2020-09-18T17:02:00Z">
                            <w:rPr>
                              <w:rFonts w:ascii="Cambria Math" w:eastAsia="PMingLiU" w:hAnsi="Cambria Math" w:cs="PMingLiU"/>
                            </w:rPr>
                            <m:t>-1</m:t>
                          </w:del>
                        </m:r>
                        <m:ctrlPr>
                          <w:del w:id="2045" w:author="SU FONG" w:date="2020-09-18T17:02:00Z">
                            <w:rPr>
                              <w:rFonts w:ascii="Cambria Math" w:eastAsia="PMingLiU" w:hAnsi="Cambria Math" w:cs="PMingLiU"/>
                            </w:rPr>
                          </w:del>
                        </m:ctrlPr>
                      </m:sup>
                    </m:sSup>
                    <m:ctrlPr>
                      <w:del w:id="2046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fName>
                  <m:e>
                    <m:d>
                      <m:dPr>
                        <m:ctrlPr>
                          <w:del w:id="2047" w:author="SU FONG" w:date="2020-09-18T17:02:00Z">
                            <w:rPr>
                              <w:rFonts w:ascii="Cambria Math" w:hAnsi="Cambria Math"/>
                              <w:i/>
                              <w:noProof/>
                            </w:rPr>
                          </w:del>
                        </m:ctrlPr>
                      </m:dPr>
                      <m:e>
                        <m:f>
                          <m:fPr>
                            <m:ctrlPr>
                              <w:del w:id="2048" w:author="SU FONG" w:date="2020-09-18T17:02:00Z"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w:del>
                            </m:ctrlPr>
                          </m:fPr>
                          <m:num>
                            <m:acc>
                              <m:accPr>
                                <m:chr m:val="⃑"/>
                                <m:ctrlPr>
                                  <w:del w:id="2049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del w:id="2050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051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052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3</m:t>
                                      </w:del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del w:id="2053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054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055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4</m:t>
                                      </w:del>
                                    </m:r>
                                  </m:sub>
                                </m:sSub>
                              </m:e>
                            </m:acc>
                            <m:r>
                              <w:del w:id="2056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⋅</m:t>
                              </w:del>
                            </m:r>
                            <m:acc>
                              <m:accPr>
                                <m:chr m:val="⃑"/>
                                <m:ctrlPr>
                                  <w:del w:id="2057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accPr>
                              <m:e>
                                <m:sSubSup>
                                  <m:sSubSupPr>
                                    <m:ctrlPr>
                                      <w:del w:id="2058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SupPr>
                                  <m:e>
                                    <m:r>
                                      <w:del w:id="2059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O</m:t>
                                      </w:del>
                                    </m:r>
                                  </m:e>
                                  <m:sub>
                                    <m:r>
                                      <w:del w:id="2060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4</m:t>
                                      </w:del>
                                    </m:r>
                                  </m:sub>
                                  <m:sup>
                                    <m:r>
                                      <w:del w:id="2061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'</m:t>
                                      </w:del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del w:id="2062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063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064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4</m:t>
                                      </w:del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bar>
                              <m:barPr>
                                <m:pos m:val="top"/>
                                <m:ctrlPr>
                                  <w:del w:id="2065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del w:id="2066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067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068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3</m:t>
                                      </w:del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del w:id="2069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070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071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4</m:t>
                                      </w:del>
                                    </m:r>
                                  </m:sub>
                                </m:sSub>
                              </m:e>
                            </m:bar>
                            <m:r>
                              <w:del w:id="2072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⋅</m:t>
                              </w:del>
                            </m:r>
                            <m:bar>
                              <m:barPr>
                                <m:pos m:val="top"/>
                                <m:ctrlPr>
                                  <w:del w:id="2073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barPr>
                              <m:e>
                                <m:sSubSup>
                                  <m:sSubSupPr>
                                    <m:ctrlPr>
                                      <w:del w:id="2074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SupPr>
                                  <m:e>
                                    <m:r>
                                      <w:del w:id="2075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O</m:t>
                                      </w:del>
                                    </m:r>
                                  </m:e>
                                  <m:sub>
                                    <m:r>
                                      <w:del w:id="2076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4</m:t>
                                      </w:del>
                                    </m:r>
                                  </m:sub>
                                  <m:sup>
                                    <m:r>
                                      <w:del w:id="2077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'</m:t>
                                      </w:del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del w:id="2078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SupPr>
                                  <m:e>
                                    <m:r>
                                      <w:del w:id="2079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080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4</m:t>
                                      </w:del>
                                    </m:r>
                                  </m:sub>
                                  <m:sup>
                                    <m:r>
                                      <w:del w:id="2081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'</m:t>
                                      </w:del>
                                    </m:r>
                                  </m:sup>
                                </m:sSubSup>
                              </m:e>
                            </m:bar>
                          </m:den>
                        </m:f>
                      </m:e>
                    </m:d>
                    <m:ctrlPr>
                      <w:del w:id="2082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e>
                </m:func>
              </m:oMath>
            </m:oMathPara>
          </w:p>
          <w:p w14:paraId="2B5644D5" w14:textId="1CEDDF07" w:rsidR="00064CB6" w:rsidRPr="001B7A9F" w:rsidDel="00043051" w:rsidRDefault="00135752" w:rsidP="00064CB6">
            <w:pPr>
              <w:jc w:val="both"/>
              <w:rPr>
                <w:del w:id="2083" w:author="SU FONG" w:date="2020-09-18T17:02:00Z"/>
                <w:i/>
                <w:noProof/>
              </w:rPr>
            </w:pPr>
            <m:oMathPara>
              <m:oMath>
                <m:sSub>
                  <m:sSubPr>
                    <m:ctrlPr>
                      <w:del w:id="2084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085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086" w:author="SU FONG" w:date="2020-09-18T17:02:00Z">
                        <w:rPr>
                          <w:rFonts w:ascii="Cambria Math" w:eastAsia="PMingLiU" w:hAnsi="Cambria Math" w:cs="PMingLiU"/>
                        </w:rPr>
                        <m:t>3x</m:t>
                      </w:del>
                    </m:r>
                  </m:sub>
                </m:sSub>
                <m:r>
                  <w:del w:id="2087" w:author="SU FONG" w:date="2020-09-18T17:02:00Z">
                    <w:rPr>
                      <w:rFonts w:ascii="Cambria Math" w:eastAsia="PMingLiU" w:hAnsi="Cambria Math" w:cs="PMingLiU"/>
                    </w:rPr>
                    <m:t>=-</m:t>
                  </w:del>
                </m:r>
                <m:bar>
                  <m:barPr>
                    <m:pos m:val="top"/>
                    <m:ctrlPr>
                      <w:del w:id="2088" w:author="SU FONG" w:date="2020-09-17T18:57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089" w:author="SU FONG" w:date="2020-09-17T18:57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090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091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</m:sSub>
                    <m:sSubSup>
                      <m:sSubSupPr>
                        <m:ctrlPr>
                          <w:del w:id="2092" w:author="SU FONG" w:date="2020-09-17T18:57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2093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094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  <m:sup>
                        <m:r>
                          <w:del w:id="2095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</m:e>
                </m:bar>
                <m:r>
                  <w:del w:id="2096" w:author="SU FONG" w:date="2020-09-18T17:02:00Z">
                    <w:rPr>
                      <w:rFonts w:ascii="Cambria Math" w:eastAsia="PMingLiU" w:hAnsi="Cambria Math" w:cs="PMingLiU"/>
                    </w:rPr>
                    <m:t>⋅cosθ</m:t>
                  </w:del>
                </m:r>
              </m:oMath>
            </m:oMathPara>
          </w:p>
          <w:p w14:paraId="279B7061" w14:textId="2288AEA6" w:rsidR="00064CB6" w:rsidRPr="001B7A9F" w:rsidDel="00043051" w:rsidRDefault="00135752" w:rsidP="00064CB6">
            <w:pPr>
              <w:jc w:val="both"/>
              <w:rPr>
                <w:del w:id="2097" w:author="SU FONG" w:date="2020-09-18T17:02:00Z"/>
                <w:i/>
                <w:noProof/>
              </w:rPr>
            </w:pPr>
            <m:oMathPara>
              <m:oMath>
                <m:sSub>
                  <m:sSubPr>
                    <m:ctrlPr>
                      <w:del w:id="2098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099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100" w:author="SU FONG" w:date="2020-09-18T17:02:00Z">
                        <w:rPr>
                          <w:rFonts w:ascii="Cambria Math" w:eastAsia="PMingLiU" w:hAnsi="Cambria Math" w:cs="PMingLiU"/>
                        </w:rPr>
                        <m:t>3y</m:t>
                      </w:del>
                    </m:r>
                  </m:sub>
                </m:sSub>
                <m:r>
                  <w:del w:id="2101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bar>
                  <m:barPr>
                    <m:pos m:val="top"/>
                    <m:ctrlPr>
                      <w:del w:id="2102" w:author="SU FONG" w:date="2020-09-17T18:57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Sup>
                      <m:sSubSupPr>
                        <m:ctrlPr>
                          <w:del w:id="2103" w:author="SU FONG" w:date="2020-09-17T18:57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2104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05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  <m:sup>
                        <m:r>
                          <w:del w:id="2106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  <m:sSubSup>
                      <m:sSubSupPr>
                        <m:ctrlPr>
                          <w:del w:id="2107" w:author="SU FONG" w:date="2020-09-17T18:57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2108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09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4</m:t>
                          </w:del>
                        </m:r>
                      </m:sub>
                      <m:sup>
                        <m:r>
                          <w:del w:id="2110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</m:e>
                </m:bar>
                <m:r>
                  <w:del w:id="2111" w:author="SU FONG" w:date="2020-09-18T17:02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bar>
                  <m:barPr>
                    <m:pos m:val="top"/>
                    <m:ctrlPr>
                      <w:del w:id="2112" w:author="SU FONG" w:date="2020-09-17T18:57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113" w:author="SU FONG" w:date="2020-09-17T18:57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114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15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</m:sSub>
                    <m:sSubSup>
                      <m:sSubSupPr>
                        <m:ctrlPr>
                          <w:del w:id="2116" w:author="SU FONG" w:date="2020-09-17T18:57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2117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18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  <m:sup>
                        <m:r>
                          <w:del w:id="2119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</m:e>
                </m:bar>
                <m:r>
                  <w:del w:id="2120" w:author="SU FONG" w:date="2020-09-17T18:57:00Z">
                    <w:rPr>
                      <w:rFonts w:ascii="Cambria Math" w:eastAsia="PMingLiU" w:hAnsi="Cambria Math" w:cs="PMingLiU"/>
                    </w:rPr>
                    <m:t>⋅</m:t>
                  </w:del>
                </m:r>
                <m:r>
                  <w:del w:id="2121" w:author="SU FONG" w:date="2020-09-18T17:02:00Z">
                    <w:rPr>
                      <w:rFonts w:ascii="Cambria Math" w:eastAsia="PMingLiU" w:hAnsi="Cambria Math" w:cs="PMingLiU"/>
                    </w:rPr>
                    <m:t>sinθ</m:t>
                  </w:del>
                </m:r>
              </m:oMath>
            </m:oMathPara>
          </w:p>
          <w:p w14:paraId="1132FA47" w14:textId="46D977B7" w:rsidR="00064CB6" w:rsidRPr="00BE0331" w:rsidDel="00043051" w:rsidRDefault="00135752" w:rsidP="00064CB6">
            <w:pPr>
              <w:jc w:val="both"/>
              <w:rPr>
                <w:del w:id="2122" w:author="SU FONG" w:date="2020-09-18T17:02:00Z"/>
                <w:noProof/>
              </w:rPr>
            </w:pPr>
            <m:oMathPara>
              <m:oMath>
                <m:sSubSup>
                  <m:sSubSupPr>
                    <m:ctrlPr>
                      <w:del w:id="2123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2124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125" w:author="SU FONG" w:date="2020-09-18T17:02:00Z">
                        <w:rPr>
                          <w:rFonts w:ascii="Cambria Math" w:eastAsia="PMingLiU" w:hAnsi="Cambria Math" w:cs="PMingLiU"/>
                        </w:rPr>
                        <m:t>3x</m:t>
                      </w:del>
                    </m:r>
                  </m:sub>
                  <m:sup>
                    <m:r>
                      <w:del w:id="2126" w:author="SU FONG" w:date="2020-09-18T17:02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  <m:r>
                  <w:del w:id="2127" w:author="SU FONG" w:date="2020-09-18T17:02:00Z">
                    <w:rPr>
                      <w:rFonts w:ascii="Cambria Math" w:eastAsia="PMingLiU" w:hAnsi="Cambria Math" w:cs="PMingLiU"/>
                    </w:rPr>
                    <m:t>=0</m:t>
                  </w:del>
                </m:r>
              </m:oMath>
            </m:oMathPara>
          </w:p>
          <w:p w14:paraId="6BB842BE" w14:textId="22FB9D17" w:rsidR="00064CB6" w:rsidRPr="00BE0331" w:rsidDel="00043051" w:rsidRDefault="00135752" w:rsidP="00064CB6">
            <w:pPr>
              <w:jc w:val="both"/>
              <w:rPr>
                <w:del w:id="2128" w:author="SU FONG" w:date="2020-09-18T17:02:00Z"/>
                <w:noProof/>
              </w:rPr>
            </w:pPr>
            <m:oMathPara>
              <m:oMath>
                <m:sSubSup>
                  <m:sSubSupPr>
                    <m:ctrlPr>
                      <w:del w:id="2129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2130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131" w:author="SU FONG" w:date="2020-09-18T17:02:00Z">
                        <w:rPr>
                          <w:rFonts w:ascii="Cambria Math" w:eastAsia="PMingLiU" w:hAnsi="Cambria Math" w:cs="PMingLiU"/>
                        </w:rPr>
                        <m:t>3y</m:t>
                      </w:del>
                    </m:r>
                  </m:sub>
                  <m:sup>
                    <m:r>
                      <w:del w:id="2132" w:author="SU FONG" w:date="2020-09-18T17:02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  <m:r>
                  <w:del w:id="2133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bar>
                  <m:barPr>
                    <m:pos m:val="top"/>
                    <m:ctrlPr>
                      <w:del w:id="2134" w:author="SU FONG" w:date="2020-09-17T18:57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Sup>
                      <m:sSubSupPr>
                        <m:ctrlPr>
                          <w:del w:id="2135" w:author="SU FONG" w:date="2020-09-17T18:57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2136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37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  <m:sup>
                        <m:r>
                          <w:del w:id="2138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  <m:sSubSup>
                      <m:sSubSupPr>
                        <m:ctrlPr>
                          <w:del w:id="2139" w:author="SU FONG" w:date="2020-09-17T18:57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2140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41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4</m:t>
                          </w:del>
                        </m:r>
                      </m:sub>
                      <m:sup>
                        <m:r>
                          <w:del w:id="2142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</m:e>
                </m:bar>
              </m:oMath>
            </m:oMathPara>
          </w:p>
          <w:p w14:paraId="16E561C5" w14:textId="4C0A1686" w:rsidR="00064CB6" w:rsidRPr="00BE0331" w:rsidDel="00043051" w:rsidRDefault="00135752" w:rsidP="00064CB6">
            <w:pPr>
              <w:jc w:val="both"/>
              <w:rPr>
                <w:del w:id="2143" w:author="SU FONG" w:date="2020-09-18T17:02:00Z"/>
                <w:noProof/>
              </w:rPr>
            </w:pPr>
            <m:oMathPara>
              <m:oMath>
                <m:sSub>
                  <m:sSubPr>
                    <m:ctrlPr>
                      <w:del w:id="2144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145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146" w:author="SU FONG" w:date="2020-09-18T17:02:00Z">
                        <w:rPr>
                          <w:rFonts w:ascii="Cambria Math" w:eastAsia="PMingLiU" w:hAnsi="Cambria Math" w:cs="PMingLiU"/>
                        </w:rPr>
                        <m:t>4x</m:t>
                      </w:del>
                    </m:r>
                  </m:sub>
                </m:sSub>
                <m:r>
                  <w:del w:id="2147" w:author="SU FONG" w:date="2020-09-18T17:02:00Z">
                    <w:rPr>
                      <w:rFonts w:ascii="Cambria Math" w:eastAsia="PMingLiU" w:hAnsi="Cambria Math" w:cs="PMingLiU"/>
                    </w:rPr>
                    <m:t>=-</m:t>
                  </w:del>
                </m:r>
                <m:bar>
                  <m:barPr>
                    <m:pos m:val="top"/>
                    <m:ctrlPr>
                      <w:del w:id="2148" w:author="SU FONG" w:date="2020-09-17T18:57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149" w:author="SU FONG" w:date="2020-09-17T18:57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150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51" w:author="SU FONG" w:date="2020-09-17T18:57:00Z">
                            <w:rPr>
                              <w:rFonts w:ascii="Cambria Math" w:eastAsia="PMingLiU" w:hAnsi="Cambria Math" w:cs="PMingLiU" w:hint="eastAsia"/>
                            </w:rPr>
                            <m:t>4</m:t>
                          </w:del>
                        </m:r>
                      </m:sub>
                    </m:sSub>
                    <m:sSubSup>
                      <m:sSubSupPr>
                        <m:ctrlPr>
                          <w:del w:id="2152" w:author="SU FONG" w:date="2020-09-17T18:57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2153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54" w:author="SU FONG" w:date="2020-09-17T18:57:00Z">
                            <w:rPr>
                              <w:rFonts w:ascii="Cambria Math" w:eastAsia="PMingLiU" w:hAnsi="Cambria Math" w:cs="PMingLiU" w:hint="eastAsia"/>
                            </w:rPr>
                            <m:t>4</m:t>
                          </w:del>
                        </m:r>
                      </m:sub>
                      <m:sup>
                        <m:r>
                          <w:del w:id="2155" w:author="SU FONG" w:date="2020-09-17T18:57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</m:e>
                </m:bar>
                <m:r>
                  <w:del w:id="2156" w:author="SU FONG" w:date="2020-09-18T17:02:00Z">
                    <w:rPr>
                      <w:rFonts w:ascii="Cambria Math" w:eastAsia="PMingLiU" w:hAnsi="Cambria Math" w:cs="PMingLiU"/>
                    </w:rPr>
                    <m:t>⋅cosθ</m:t>
                  </w:del>
                </m:r>
              </m:oMath>
            </m:oMathPara>
          </w:p>
          <w:p w14:paraId="78E48806" w14:textId="3E53F5FD" w:rsidR="00064CB6" w:rsidRPr="00BE0331" w:rsidDel="00043051" w:rsidRDefault="00135752" w:rsidP="00064CB6">
            <w:pPr>
              <w:jc w:val="both"/>
              <w:rPr>
                <w:del w:id="2157" w:author="SU FONG" w:date="2020-09-18T17:02:00Z"/>
                <w:noProof/>
              </w:rPr>
            </w:pPr>
            <m:oMathPara>
              <m:oMath>
                <m:sSub>
                  <m:sSubPr>
                    <m:ctrlPr>
                      <w:del w:id="2158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159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160" w:author="SU FONG" w:date="2020-09-18T17:02:00Z">
                        <w:rPr>
                          <w:rFonts w:ascii="Cambria Math" w:eastAsia="PMingLiU" w:hAnsi="Cambria Math" w:cs="PMingLiU"/>
                        </w:rPr>
                        <m:t>4y</m:t>
                      </w:del>
                    </m:r>
                  </m:sub>
                </m:sSub>
                <m:r>
                  <w:del w:id="2161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bar>
                  <m:barPr>
                    <m:pos m:val="top"/>
                    <m:ctrlPr>
                      <w:del w:id="2162" w:author="SU FONG" w:date="2020-09-17T18:58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163" w:author="SU FONG" w:date="2020-09-17T18:58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164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65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4</m:t>
                          </w:del>
                        </m:r>
                      </m:sub>
                    </m:sSub>
                    <m:sSubSup>
                      <m:sSubSupPr>
                        <m:ctrlPr>
                          <w:del w:id="2166" w:author="SU FONG" w:date="2020-09-17T18:58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2167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68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4</m:t>
                          </w:del>
                        </m:r>
                      </m:sub>
                      <m:sup>
                        <m:r>
                          <w:del w:id="2169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</m:e>
                </m:bar>
                <m:r>
                  <w:del w:id="2170" w:author="SU FONG" w:date="2020-09-18T17:02:00Z">
                    <w:rPr>
                      <w:rFonts w:ascii="Cambria Math" w:eastAsia="PMingLiU" w:hAnsi="Cambria Math" w:cs="PMingLiU"/>
                    </w:rPr>
                    <m:t>⋅sinθ</m:t>
                  </w:del>
                </m:r>
              </m:oMath>
            </m:oMathPara>
          </w:p>
          <w:p w14:paraId="724336A1" w14:textId="434B607D" w:rsidR="00064CB6" w:rsidRPr="00BE0331" w:rsidDel="00043051" w:rsidRDefault="00135752" w:rsidP="00064CB6">
            <w:pPr>
              <w:jc w:val="both"/>
              <w:rPr>
                <w:del w:id="2171" w:author="SU FONG" w:date="2020-09-18T17:02:00Z"/>
                <w:noProof/>
              </w:rPr>
            </w:pPr>
            <m:oMathPara>
              <m:oMath>
                <m:sSub>
                  <m:sSubPr>
                    <m:ctrlPr>
                      <w:del w:id="2172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173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174" w:author="SU FONG" w:date="2020-09-18T17:02:00Z">
                        <w:rPr>
                          <w:rFonts w:ascii="Cambria Math" w:eastAsia="PMingLiU" w:hAnsi="Cambria Math" w:cs="PMingLiU"/>
                        </w:rPr>
                        <m:t>1x</m:t>
                      </w:del>
                    </m:r>
                  </m:sub>
                </m:sSub>
                <m:r>
                  <w:del w:id="2175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>
                  <m:sSubPr>
                    <m:ctrlPr>
                      <w:del w:id="2176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177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178" w:author="SU FONG" w:date="2020-09-18T17:02:00Z">
                        <w:rPr>
                          <w:rFonts w:ascii="Cambria Math" w:eastAsia="PMingLiU" w:hAnsi="Cambria Math" w:cs="PMingLiU"/>
                        </w:rPr>
                        <m:t>3x</m:t>
                      </w:del>
                    </m:r>
                  </m:sub>
                </m:sSub>
              </m:oMath>
            </m:oMathPara>
          </w:p>
          <w:p w14:paraId="1793A06C" w14:textId="461D5D27" w:rsidR="00064CB6" w:rsidRPr="00EE7BBD" w:rsidDel="00043051" w:rsidRDefault="00135752" w:rsidP="00064CB6">
            <w:pPr>
              <w:jc w:val="both"/>
              <w:rPr>
                <w:del w:id="2179" w:author="SU FONG" w:date="2020-09-18T17:02:00Z"/>
                <w:noProof/>
              </w:rPr>
            </w:pPr>
            <m:oMathPara>
              <m:oMath>
                <m:sSub>
                  <m:sSubPr>
                    <m:ctrlPr>
                      <w:del w:id="2180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181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182" w:author="SU FONG" w:date="2020-09-18T17:02:00Z">
                        <w:rPr>
                          <w:rFonts w:ascii="Cambria Math" w:eastAsia="PMingLiU" w:hAnsi="Cambria Math" w:cs="PMingLiU"/>
                        </w:rPr>
                        <m:t>1y</m:t>
                      </w:del>
                    </m:r>
                  </m:sub>
                </m:sSub>
                <m:r>
                  <w:del w:id="2183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>
                  <m:sSubPr>
                    <m:ctrlPr>
                      <w:del w:id="2184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185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186" w:author="SU FONG" w:date="2020-09-18T17:02:00Z">
                        <w:rPr>
                          <w:rFonts w:ascii="Cambria Math" w:eastAsia="PMingLiU" w:hAnsi="Cambria Math" w:cs="PMingLiU"/>
                        </w:rPr>
                        <m:t>3y</m:t>
                      </w:del>
                    </m:r>
                  </m:sub>
                </m:sSub>
                <m:r>
                  <w:del w:id="2187" w:author="SU FONG" w:date="2020-09-18T17:02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bar>
                  <m:barPr>
                    <m:pos m:val="top"/>
                    <m:ctrlPr>
                      <w:del w:id="2188" w:author="SU FONG" w:date="2020-09-17T18:58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189" w:author="SU FONG" w:date="2020-09-17T18:58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190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91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1</m:t>
                          </w:del>
                        </m:r>
                      </m:sub>
                    </m:sSub>
                    <m:sSub>
                      <m:sSubPr>
                        <m:ctrlPr>
                          <w:del w:id="2192" w:author="SU FONG" w:date="2020-09-17T18:58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193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194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3</m:t>
                          </w:del>
                        </m:r>
                      </m:sub>
                    </m:sSub>
                  </m:e>
                </m:bar>
              </m:oMath>
            </m:oMathPara>
          </w:p>
          <w:p w14:paraId="157E124C" w14:textId="29E2911A" w:rsidR="00064CB6" w:rsidRPr="00EE7BBD" w:rsidDel="00043051" w:rsidRDefault="00135752" w:rsidP="00064CB6">
            <w:pPr>
              <w:jc w:val="both"/>
              <w:rPr>
                <w:del w:id="2195" w:author="SU FONG" w:date="2020-09-18T17:02:00Z"/>
                <w:noProof/>
              </w:rPr>
            </w:pPr>
            <m:oMathPara>
              <m:oMath>
                <m:sSub>
                  <m:sSubPr>
                    <m:ctrlPr>
                      <w:del w:id="2196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197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198" w:author="SU FONG" w:date="2020-09-18T17:02:00Z">
                        <w:rPr>
                          <w:rFonts w:ascii="Cambria Math" w:eastAsia="PMingLiU" w:hAnsi="Cambria Math" w:cs="PMingLiU"/>
                        </w:rPr>
                        <m:t>2x</m:t>
                      </w:del>
                    </m:r>
                  </m:sub>
                </m:sSub>
                <m:r>
                  <w:del w:id="2199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>
                  <m:sSubPr>
                    <m:ctrlPr>
                      <w:del w:id="2200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201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202" w:author="SU FONG" w:date="2020-09-18T17:02:00Z">
                        <w:rPr>
                          <w:rFonts w:ascii="Cambria Math" w:eastAsia="PMingLiU" w:hAnsi="Cambria Math" w:cs="PMingLiU"/>
                        </w:rPr>
                        <m:t>1x</m:t>
                      </w:del>
                    </m:r>
                  </m:sub>
                </m:sSub>
              </m:oMath>
            </m:oMathPara>
          </w:p>
          <w:p w14:paraId="2090B6E4" w14:textId="31035A5E" w:rsidR="00064CB6" w:rsidRPr="00EE7BBD" w:rsidDel="00043051" w:rsidRDefault="00135752" w:rsidP="00064CB6">
            <w:pPr>
              <w:jc w:val="both"/>
              <w:rPr>
                <w:del w:id="2203" w:author="SU FONG" w:date="2020-09-18T17:02:00Z"/>
                <w:noProof/>
              </w:rPr>
            </w:pPr>
            <m:oMathPara>
              <m:oMath>
                <m:sSub>
                  <m:sSubPr>
                    <m:ctrlPr>
                      <w:del w:id="2204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205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206" w:author="SU FONG" w:date="2020-09-18T17:02:00Z">
                        <w:rPr>
                          <w:rFonts w:ascii="Cambria Math" w:eastAsia="PMingLiU" w:hAnsi="Cambria Math" w:cs="PMingLiU"/>
                        </w:rPr>
                        <m:t>2y</m:t>
                      </w:del>
                    </m:r>
                  </m:sub>
                </m:sSub>
                <m:r>
                  <w:del w:id="2207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>
                  <m:sSubPr>
                    <m:ctrlPr>
                      <w:del w:id="2208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209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210" w:author="SU FONG" w:date="2020-09-18T17:02:00Z">
                        <w:rPr>
                          <w:rFonts w:ascii="Cambria Math" w:eastAsia="PMingLiU" w:hAnsi="Cambria Math" w:cs="PMingLiU"/>
                        </w:rPr>
                        <m:t>1y</m:t>
                      </w:del>
                    </m:r>
                  </m:sub>
                </m:sSub>
                <m:r>
                  <w:del w:id="2211" w:author="SU FONG" w:date="2020-09-18T17:02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bar>
                  <m:barPr>
                    <m:pos m:val="top"/>
                    <m:ctrlPr>
                      <w:del w:id="2212" w:author="SU FONG" w:date="2020-09-17T18:58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213" w:author="SU FONG" w:date="2020-09-17T18:58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214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215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2</m:t>
                          </w:del>
                        </m:r>
                      </m:sub>
                    </m:sSub>
                    <m:sSub>
                      <m:sSubPr>
                        <m:ctrlPr>
                          <w:del w:id="2216" w:author="SU FONG" w:date="2020-09-17T18:58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217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218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1</m:t>
                          </w:del>
                        </m:r>
                      </m:sub>
                    </m:sSub>
                  </m:e>
                </m:bar>
              </m:oMath>
            </m:oMathPara>
          </w:p>
          <w:p w14:paraId="6AC51507" w14:textId="4A1763FC" w:rsidR="00064CB6" w:rsidRPr="00D53CDC" w:rsidDel="00043051" w:rsidRDefault="00135752" w:rsidP="00064CB6">
            <w:pPr>
              <w:jc w:val="both"/>
              <w:rPr>
                <w:del w:id="2219" w:author="SU FONG" w:date="2020-09-18T17:02:00Z"/>
                <w:noProof/>
              </w:rPr>
            </w:pPr>
            <m:oMathPara>
              <m:oMath>
                <m:sSub>
                  <m:sSubPr>
                    <m:ctrlPr>
                      <w:del w:id="2220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221" w:author="SU FONG" w:date="2020-09-18T17:02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2222" w:author="SU FONG" w:date="2020-09-18T17:02:00Z">
                        <w:rPr>
                          <w:rFonts w:ascii="Cambria Math" w:eastAsia="PMingLiU" w:hAnsi="Cambria Math" w:cs="PMingLiU"/>
                        </w:rPr>
                        <m:t>1x</m:t>
                      </w:del>
                    </m:r>
                  </m:sub>
                </m:sSub>
                <m:r>
                  <w:del w:id="2223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>
                  <m:sSubPr>
                    <m:ctrlPr>
                      <w:del w:id="2224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225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226" w:author="SU FONG" w:date="2020-09-18T17:02:00Z">
                        <w:rPr>
                          <w:rFonts w:ascii="Cambria Math" w:eastAsia="PMingLiU" w:hAnsi="Cambria Math" w:cs="PMingLiU"/>
                        </w:rPr>
                        <m:t>1x</m:t>
                      </w:del>
                    </m:r>
                  </m:sub>
                </m:sSub>
                <m:r>
                  <w:del w:id="2227" w:author="SU FONG" w:date="2020-09-18T17:02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bar>
                  <m:barPr>
                    <m:pos m:val="top"/>
                    <m:ctrlPr>
                      <w:del w:id="2228" w:author="SU FONG" w:date="2020-09-17T18:55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229" w:author="SU FONG" w:date="2020-09-17T18:55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230" w:author="SU FONG" w:date="2020-09-17T18:55:00Z">
                            <w:rPr>
                              <w:rFonts w:ascii="Cambria Math" w:eastAsia="PMingLiU" w:hAnsi="Cambria Math" w:cs="PMingLiU"/>
                            </w:rPr>
                            <m:t>P</m:t>
                          </w:del>
                        </m:r>
                      </m:e>
                      <m:sub>
                        <m:r>
                          <w:del w:id="2231" w:author="SU FONG" w:date="2020-09-17T18:55:00Z">
                            <w:rPr>
                              <w:rFonts w:ascii="Cambria Math" w:eastAsia="PMingLiU" w:hAnsi="Cambria Math" w:cs="PMingLiU"/>
                            </w:rPr>
                            <m:t>1</m:t>
                          </w:del>
                        </m:r>
                      </m:sub>
                    </m:sSub>
                    <m:sSub>
                      <m:sSubPr>
                        <m:ctrlPr>
                          <w:del w:id="2232" w:author="SU FONG" w:date="2020-09-17T18:55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233" w:author="SU FONG" w:date="2020-09-17T18:55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234" w:author="SU FONG" w:date="2020-09-17T18:55:00Z">
                            <w:rPr>
                              <w:rFonts w:ascii="Cambria Math" w:eastAsia="PMingLiU" w:hAnsi="Cambria Math" w:cs="PMingLiU"/>
                            </w:rPr>
                            <m:t>1</m:t>
                          </w:del>
                        </m:r>
                      </m:sub>
                    </m:sSub>
                  </m:e>
                </m:bar>
                <m:r>
                  <w:del w:id="2235" w:author="SU FONG" w:date="2020-09-18T17:02:00Z">
                    <w:rPr>
                      <w:rFonts w:ascii="Cambria Math" w:eastAsia="PMingLiU" w:hAnsi="Cambria Math" w:cs="PMingLiU"/>
                    </w:rPr>
                    <m:t>⋅cosθ</m:t>
                  </w:del>
                </m:r>
              </m:oMath>
            </m:oMathPara>
          </w:p>
          <w:p w14:paraId="25C4A355" w14:textId="194BD28C" w:rsidR="00064CB6" w:rsidRPr="00D53CDC" w:rsidDel="00043051" w:rsidRDefault="00135752" w:rsidP="00064CB6">
            <w:pPr>
              <w:jc w:val="both"/>
              <w:rPr>
                <w:del w:id="2236" w:author="SU FONG" w:date="2020-09-18T17:02:00Z"/>
                <w:noProof/>
              </w:rPr>
            </w:pPr>
            <m:oMathPara>
              <m:oMath>
                <m:sSub>
                  <m:sSubPr>
                    <m:ctrlPr>
                      <w:del w:id="2237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238" w:author="SU FONG" w:date="2020-09-18T17:02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2239" w:author="SU FONG" w:date="2020-09-18T17:02:00Z">
                        <w:rPr>
                          <w:rFonts w:ascii="Cambria Math" w:eastAsia="PMingLiU" w:hAnsi="Cambria Math" w:cs="PMingLiU"/>
                        </w:rPr>
                        <m:t>1y</m:t>
                      </w:del>
                    </m:r>
                  </m:sub>
                </m:sSub>
                <m:r>
                  <w:del w:id="2240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>
                  <m:sSubPr>
                    <m:ctrlPr>
                      <w:del w:id="2241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242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243" w:author="SU FONG" w:date="2020-09-18T17:02:00Z">
                        <w:rPr>
                          <w:rFonts w:ascii="Cambria Math" w:eastAsia="PMingLiU" w:hAnsi="Cambria Math" w:cs="PMingLiU"/>
                        </w:rPr>
                        <m:t>1y</m:t>
                      </w:del>
                    </m:r>
                  </m:sub>
                </m:sSub>
                <m:r>
                  <w:del w:id="2244" w:author="SU FONG" w:date="2020-09-18T17:02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bar>
                  <m:barPr>
                    <m:pos m:val="top"/>
                    <m:ctrlPr>
                      <w:del w:id="2245" w:author="SU FONG" w:date="2020-09-17T18:58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246" w:author="SU FONG" w:date="2020-09-17T18:58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247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P</m:t>
                          </w:del>
                        </m:r>
                      </m:e>
                      <m:sub>
                        <m:r>
                          <w:del w:id="2248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1</m:t>
                          </w:del>
                        </m:r>
                      </m:sub>
                    </m:sSub>
                    <m:sSub>
                      <m:sSubPr>
                        <m:ctrlPr>
                          <w:del w:id="2249" w:author="SU FONG" w:date="2020-09-17T18:58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250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251" w:author="SU FONG" w:date="2020-09-17T18:58:00Z">
                            <w:rPr>
                              <w:rFonts w:ascii="Cambria Math" w:eastAsia="PMingLiU" w:hAnsi="Cambria Math" w:cs="PMingLiU"/>
                            </w:rPr>
                            <m:t>1</m:t>
                          </w:del>
                        </m:r>
                      </m:sub>
                    </m:sSub>
                  </m:e>
                </m:bar>
                <m:func>
                  <m:funcPr>
                    <m:ctrlPr>
                      <w:del w:id="2252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funcPr>
                  <m:fName>
                    <m:r>
                      <w:del w:id="2253" w:author="SU FONG" w:date="2020-09-18T17:02:00Z">
                        <m:rPr>
                          <m:sty m:val="p"/>
                        </m:rPr>
                        <w:rPr>
                          <w:rFonts w:ascii="Cambria Math" w:eastAsia="PMingLiU" w:hAnsi="Cambria Math" w:cs="PMingLiU"/>
                        </w:rPr>
                        <m:t>⋅sin</m:t>
                      </w:del>
                    </m:r>
                  </m:fName>
                  <m:e>
                    <m:r>
                      <w:del w:id="2254" w:author="SU FONG" w:date="2020-09-18T17:02:00Z">
                        <w:rPr>
                          <w:rFonts w:ascii="Cambria Math" w:eastAsia="PMingLiU" w:hAnsi="Cambria Math" w:cs="PMingLiU"/>
                        </w:rPr>
                        <m:t>θ</m:t>
                      </w:del>
                    </m:r>
                  </m:e>
                </m:func>
              </m:oMath>
            </m:oMathPara>
          </w:p>
          <w:p w14:paraId="03BABC0A" w14:textId="36FA2DC2" w:rsidR="00064CB6" w:rsidRPr="00D53CDC" w:rsidDel="00043051" w:rsidRDefault="00135752" w:rsidP="00064CB6">
            <w:pPr>
              <w:jc w:val="both"/>
              <w:rPr>
                <w:del w:id="2255" w:author="SU FONG" w:date="2020-09-18T17:02:00Z"/>
                <w:noProof/>
              </w:rPr>
            </w:pPr>
            <m:oMathPara>
              <m:oMath>
                <m:sSub>
                  <m:sSubPr>
                    <m:ctrlPr>
                      <w:del w:id="2256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257" w:author="SU FONG" w:date="2020-09-18T17:02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2258" w:author="SU FONG" w:date="2020-09-18T17:02:00Z">
                        <w:rPr>
                          <w:rFonts w:ascii="Cambria Math" w:eastAsia="PMingLiU" w:hAnsi="Cambria Math" w:cs="PMingLiU"/>
                        </w:rPr>
                        <m:t>2x</m:t>
                      </w:del>
                    </m:r>
                  </m:sub>
                </m:sSub>
                <m:r>
                  <w:del w:id="2259" w:author="SU FONG" w:date="2020-09-18T17:02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sSub>
                  <m:sSubPr>
                    <m:ctrlPr>
                      <w:del w:id="2260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261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262" w:author="SU FONG" w:date="2020-09-18T17:02:00Z">
                        <w:rPr>
                          <w:rFonts w:ascii="Cambria Math" w:eastAsia="PMingLiU" w:hAnsi="Cambria Math" w:cs="PMingLiU"/>
                        </w:rPr>
                        <m:t>2x</m:t>
                      </w:del>
                    </m:r>
                  </m:sub>
                </m:sSub>
                <m:r>
                  <w:del w:id="2263" w:author="SU FONG" w:date="2020-09-18T17:02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bar>
                  <m:barPr>
                    <m:pos m:val="top"/>
                    <m:ctrlPr>
                      <w:del w:id="2264" w:author="SU FONG" w:date="2020-09-17T18:59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265" w:author="SU FONG" w:date="2020-09-17T18:59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266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P</m:t>
                          </w:del>
                        </m:r>
                      </m:e>
                      <m:sub>
                        <m:r>
                          <w:del w:id="2267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2</m:t>
                          </w:del>
                        </m:r>
                      </m:sub>
                    </m:sSub>
                    <m:sSub>
                      <m:sSubPr>
                        <m:ctrlPr>
                          <w:del w:id="2268" w:author="SU FONG" w:date="2020-09-17T18:59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269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270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2</m:t>
                          </w:del>
                        </m:r>
                      </m:sub>
                    </m:sSub>
                  </m:e>
                </m:bar>
                <m:r>
                  <w:del w:id="2271" w:author="SU FONG" w:date="2020-09-18T17:02:00Z">
                    <w:rPr>
                      <w:rFonts w:ascii="Cambria Math" w:eastAsia="PMingLiU" w:hAnsi="Cambria Math" w:cs="PMingLiU"/>
                    </w:rPr>
                    <m:t>⋅cosθ</m:t>
                  </w:del>
                </m:r>
              </m:oMath>
            </m:oMathPara>
          </w:p>
          <w:p w14:paraId="4AA81DCC" w14:textId="1D8689CA" w:rsidR="007E19F3" w:rsidRPr="00D53CDC" w:rsidDel="00043051" w:rsidRDefault="00135752" w:rsidP="00064CB6">
            <w:pPr>
              <w:jc w:val="both"/>
              <w:rPr>
                <w:del w:id="2272" w:author="SU FONG" w:date="2020-09-18T17:02:00Z"/>
                <w:noProof/>
              </w:rPr>
            </w:pPr>
            <m:oMathPara>
              <m:oMath>
                <m:sSub>
                  <m:sSubPr>
                    <m:ctrlPr>
                      <w:del w:id="2273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274" w:author="SU FONG" w:date="2020-09-18T17:02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2275" w:author="SU FONG" w:date="2020-09-18T17:02:00Z">
                        <w:rPr>
                          <w:rFonts w:ascii="Cambria Math" w:eastAsia="PMingLiU" w:hAnsi="Cambria Math" w:cs="PMingLiU"/>
                        </w:rPr>
                        <m:t>2y</m:t>
                      </w:del>
                    </m:r>
                  </m:sub>
                </m:sSub>
                <m:r>
                  <w:del w:id="2276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>
                  <m:sSubPr>
                    <m:ctrlPr>
                      <w:del w:id="2277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278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279" w:author="SU FONG" w:date="2020-09-18T17:02:00Z">
                        <w:rPr>
                          <w:rFonts w:ascii="Cambria Math" w:eastAsia="PMingLiU" w:hAnsi="Cambria Math" w:cs="PMingLiU"/>
                        </w:rPr>
                        <m:t>2y</m:t>
                      </w:del>
                    </m:r>
                  </m:sub>
                </m:sSub>
                <m:r>
                  <w:del w:id="2280" w:author="SU FONG" w:date="2020-09-18T17:02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bar>
                  <m:barPr>
                    <m:pos m:val="top"/>
                    <m:ctrlPr>
                      <w:del w:id="2281" w:author="SU FONG" w:date="2020-09-17T18:59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282" w:author="SU FONG" w:date="2020-09-17T18:59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283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P</m:t>
                          </w:del>
                        </m:r>
                      </m:e>
                      <m:sub>
                        <m:r>
                          <w:del w:id="2284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2</m:t>
                          </w:del>
                        </m:r>
                      </m:sub>
                    </m:sSub>
                    <m:sSub>
                      <m:sSubPr>
                        <m:ctrlPr>
                          <w:del w:id="2285" w:author="SU FONG" w:date="2020-09-17T18:59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286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287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2</m:t>
                          </w:del>
                        </m:r>
                      </m:sub>
                    </m:sSub>
                  </m:e>
                </m:bar>
                <m:r>
                  <w:del w:id="2288" w:author="SU FONG" w:date="2020-09-18T17:02:00Z">
                    <w:rPr>
                      <w:rFonts w:ascii="Cambria Math" w:eastAsia="PMingLiU" w:hAnsi="Cambria Math" w:cs="PMingLiU"/>
                    </w:rPr>
                    <m:t>⋅sinθ</m:t>
                  </w:del>
                </m:r>
              </m:oMath>
            </m:oMathPara>
          </w:p>
          <w:p w14:paraId="182C4948" w14:textId="218BD026" w:rsidR="007E19F3" w:rsidRPr="007E19F3" w:rsidDel="00043051" w:rsidRDefault="00135752" w:rsidP="007E19F3">
            <w:pPr>
              <w:jc w:val="both"/>
              <w:rPr>
                <w:del w:id="2289" w:author="SU FONG" w:date="2020-09-18T17:02:00Z"/>
                <w:noProof/>
              </w:rPr>
            </w:pPr>
            <m:oMathPara>
              <m:oMath>
                <m:bar>
                  <m:barPr>
                    <m:pos m:val="top"/>
                    <m:ctrlPr>
                      <w:del w:id="2290" w:author="SU FONG" w:date="2020-09-17T18:59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291" w:author="SU FONG" w:date="2020-09-17T18:59:00Z">
                            <w:rPr>
                              <w:rFonts w:ascii="Cambria Math" w:hAnsi="Cambria Math"/>
                              <w:i/>
                              <w:noProof/>
                            </w:rPr>
                          </w:del>
                        </m:ctrlPr>
                      </m:sSubPr>
                      <m:e>
                        <m:r>
                          <w:del w:id="2292" w:author="SU FONG" w:date="2020-09-17T18:59:00Z">
                            <w:rPr>
                              <w:rFonts w:ascii="Cambria Math" w:hAnsi="Cambria Math"/>
                              <w:noProof/>
                            </w:rPr>
                            <m:t>P</m:t>
                          </w:del>
                        </m:r>
                      </m:e>
                      <m:sub>
                        <m:r>
                          <w:del w:id="2293" w:author="SU FONG" w:date="2020-09-17T18:59:00Z">
                            <w:rPr>
                              <w:rFonts w:ascii="Cambria Math" w:hAnsi="Cambria Math"/>
                              <w:noProof/>
                            </w:rPr>
                            <m:t>1</m:t>
                          </w:del>
                        </m:r>
                      </m:sub>
                    </m:sSub>
                    <m:sSub>
                      <m:sSubPr>
                        <m:ctrlPr>
                          <w:del w:id="2294" w:author="SU FONG" w:date="2020-09-17T18:59:00Z">
                            <w:rPr>
                              <w:rFonts w:ascii="Cambria Math" w:hAnsi="Cambria Math"/>
                              <w:i/>
                              <w:noProof/>
                            </w:rPr>
                          </w:del>
                        </m:ctrlPr>
                      </m:sSubPr>
                      <m:e>
                        <m:r>
                          <w:del w:id="2295" w:author="SU FONG" w:date="2020-09-17T18:59:00Z">
                            <w:rPr>
                              <w:rFonts w:ascii="Cambria Math" w:hAnsi="Cambria Math"/>
                              <w:noProof/>
                            </w:rPr>
                            <m:t>P</m:t>
                          </w:del>
                        </m:r>
                      </m:e>
                      <m:sub>
                        <m:r>
                          <w:del w:id="2296" w:author="SU FONG" w:date="2020-09-17T18:59:00Z">
                            <w:rPr>
                              <w:rFonts w:ascii="Cambria Math" w:hAnsi="Cambria Math"/>
                              <w:noProof/>
                            </w:rPr>
                            <m:t>2</m:t>
                          </w:del>
                        </m:r>
                      </m:sub>
                    </m:sSub>
                  </m:e>
                </m:bar>
                <m:r>
                  <w:del w:id="2297" w:author="SU FONG" w:date="2020-09-18T17:02:00Z">
                    <w:rPr>
                      <w:rFonts w:ascii="Cambria Math" w:hAnsi="Cambria Math"/>
                      <w:noProof/>
                    </w:rPr>
                    <m:t>=</m:t>
                  </w:del>
                </m:r>
                <m:rad>
                  <m:radPr>
                    <m:degHide m:val="1"/>
                    <m:ctrlPr>
                      <w:del w:id="2298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radPr>
                  <m:deg/>
                  <m:e>
                    <m:sSup>
                      <m:sSupPr>
                        <m:ctrlPr>
                          <w:del w:id="2299" w:author="SU FONG" w:date="2020-09-18T17:02:00Z">
                            <w:rPr>
                              <w:rFonts w:ascii="Cambria Math" w:hAnsi="Cambria Math"/>
                              <w:i/>
                              <w:noProof/>
                            </w:rPr>
                          </w:del>
                        </m:ctrlPr>
                      </m:sSupPr>
                      <m:e>
                        <m:d>
                          <m:dPr>
                            <m:ctrlPr>
                              <w:del w:id="2300" w:author="SU FONG" w:date="2020-09-18T17:02:00Z"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w:del>
                            </m:ctrlPr>
                          </m:dPr>
                          <m:e>
                            <m:sSub>
                              <m:sSubPr>
                                <m:ctrlPr>
                                  <w:del w:id="2301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sSubPr>
                              <m:e>
                                <m:r>
                                  <w:del w:id="2302" w:author="SU FONG" w:date="2020-09-18T17:02:00Z">
                                    <w:rPr>
                                      <w:rFonts w:ascii="Cambria Math" w:hAnsi="Cambria Math"/>
                                      <w:noProof/>
                                    </w:rPr>
                                    <m:t>P</m:t>
                                  </w:del>
                                </m:r>
                              </m:e>
                              <m:sub>
                                <m:r>
                                  <w:del w:id="2303" w:author="SU FONG" w:date="2020-09-18T17:02:00Z">
                                    <w:rPr>
                                      <w:rFonts w:ascii="Cambria Math" w:hAnsi="Cambria Math"/>
                                      <w:noProof/>
                                    </w:rPr>
                                    <m:t>1x</m:t>
                                  </w:del>
                                </m:r>
                              </m:sub>
                            </m:sSub>
                            <m:r>
                              <w:del w:id="2304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-</m:t>
                              </w:del>
                            </m:r>
                            <m:sSub>
                              <m:sSubPr>
                                <m:ctrlPr>
                                  <w:del w:id="2305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sSubPr>
                              <m:e>
                                <m:r>
                                  <w:del w:id="2306" w:author="SU FONG" w:date="2020-09-18T17:02:00Z">
                                    <w:rPr>
                                      <w:rFonts w:ascii="Cambria Math" w:hAnsi="Cambria Math"/>
                                      <w:noProof/>
                                    </w:rPr>
                                    <m:t>P</m:t>
                                  </w:del>
                                </m:r>
                              </m:e>
                              <m:sub>
                                <m:r>
                                  <w:del w:id="2307" w:author="SU FONG" w:date="2020-09-18T17:02:00Z"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2x</m:t>
                                  </w:del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del w:id="2308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2</m:t>
                          </w:del>
                        </m:r>
                      </m:sup>
                    </m:sSup>
                    <m:r>
                      <w:del w:id="2309" w:author="SU FONG" w:date="2020-09-18T17:02:00Z">
                        <w:rPr>
                          <w:rFonts w:ascii="Cambria Math" w:hAnsi="Cambria Math"/>
                          <w:noProof/>
                        </w:rPr>
                        <m:t>+</m:t>
                      </w:del>
                    </m:r>
                    <m:sSup>
                      <m:sSupPr>
                        <m:ctrlPr>
                          <w:del w:id="2310" w:author="SU FONG" w:date="2020-09-18T17:02:00Z">
                            <w:rPr>
                              <w:rFonts w:ascii="Cambria Math" w:hAnsi="Cambria Math"/>
                              <w:i/>
                              <w:noProof/>
                            </w:rPr>
                          </w:del>
                        </m:ctrlPr>
                      </m:sSupPr>
                      <m:e>
                        <m:d>
                          <m:dPr>
                            <m:ctrlPr>
                              <w:del w:id="2311" w:author="SU FONG" w:date="2020-09-18T17:02:00Z"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w:del>
                            </m:ctrlPr>
                          </m:dPr>
                          <m:e>
                            <m:sSub>
                              <m:sSubPr>
                                <m:ctrlPr>
                                  <w:del w:id="2312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sSubPr>
                              <m:e>
                                <m:r>
                                  <w:del w:id="2313" w:author="SU FONG" w:date="2020-09-18T17:02:00Z">
                                    <w:rPr>
                                      <w:rFonts w:ascii="Cambria Math" w:hAnsi="Cambria Math"/>
                                      <w:noProof/>
                                    </w:rPr>
                                    <m:t>P</m:t>
                                  </w:del>
                                </m:r>
                              </m:e>
                              <m:sub>
                                <m:r>
                                  <w:del w:id="2314" w:author="SU FONG" w:date="2020-09-18T17:02:00Z">
                                    <w:rPr>
                                      <w:rFonts w:ascii="Cambria Math" w:hAnsi="Cambria Math"/>
                                      <w:noProof/>
                                    </w:rPr>
                                    <m:t>1y</m:t>
                                  </w:del>
                                </m:r>
                              </m:sub>
                            </m:sSub>
                            <m:r>
                              <w:del w:id="2315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-</m:t>
                              </w:del>
                            </m:r>
                            <m:sSub>
                              <m:sSubPr>
                                <m:ctrlPr>
                                  <w:del w:id="2316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sSubPr>
                              <m:e>
                                <m:r>
                                  <w:del w:id="2317" w:author="SU FONG" w:date="2020-09-18T17:02:00Z">
                                    <w:rPr>
                                      <w:rFonts w:ascii="Cambria Math" w:hAnsi="Cambria Math"/>
                                      <w:noProof/>
                                    </w:rPr>
                                    <m:t>P</m:t>
                                  </w:del>
                                </m:r>
                              </m:e>
                              <m:sub>
                                <m:r>
                                  <w:del w:id="2318" w:author="SU FONG" w:date="2020-09-18T17:02:00Z"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2y</m:t>
                                  </w:del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del w:id="2319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  <m:t>2</m:t>
                          </w:del>
                        </m:r>
                      </m:sup>
                    </m:sSup>
                  </m:e>
                </m:rad>
              </m:oMath>
            </m:oMathPara>
          </w:p>
          <w:p w14:paraId="0E84E64E" w14:textId="1831C475" w:rsidR="007E19F3" w:rsidRPr="007E19F3" w:rsidDel="00043051" w:rsidRDefault="007E19F3" w:rsidP="007E19F3">
            <w:pPr>
              <w:jc w:val="both"/>
              <w:rPr>
                <w:del w:id="2320" w:author="SU FONG" w:date="2020-09-18T17:02:00Z"/>
                <w:noProof/>
              </w:rPr>
            </w:pPr>
            <m:oMathPara>
              <m:oMath>
                <m:r>
                  <w:del w:id="2321" w:author="SU FONG" w:date="2020-09-18T17:02:00Z">
                    <w:rPr>
                      <w:rFonts w:ascii="Cambria Math" w:hAnsi="Cambria Math"/>
                      <w:noProof/>
                    </w:rPr>
                    <m:t>φ=</m:t>
                  </w:del>
                </m:r>
                <m:func>
                  <m:funcPr>
                    <m:ctrlPr>
                      <w:del w:id="2322" w:author="SU FONG" w:date="2020-09-18T17:02:00Z">
                        <w:rPr>
                          <w:rFonts w:ascii="Cambria Math" w:hAnsi="Cambria Math"/>
                          <w:noProof/>
                        </w:rPr>
                      </w:del>
                    </m:ctrlPr>
                  </m:funcPr>
                  <m:fName>
                    <m:sSup>
                      <m:sSupPr>
                        <m:ctrlPr>
                          <w:del w:id="2323" w:author="SU FONG" w:date="2020-09-18T17:02:00Z">
                            <w:rPr>
                              <w:rFonts w:ascii="Cambria Math" w:hAnsi="Cambria Math"/>
                              <w:noProof/>
                            </w:rPr>
                          </w:del>
                        </m:ctrlPr>
                      </m:sSupPr>
                      <m:e>
                        <m:r>
                          <w:del w:id="2324" w:author="SU FONG" w:date="2020-09-17T18:31:00Z"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sin</m:t>
                          </w:del>
                        </m:r>
                      </m:e>
                      <m:sup>
                        <m:r>
                          <w:del w:id="2325" w:author="SU FONG" w:date="2020-09-18T17:02:00Z"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-1</m:t>
                          </w:del>
                        </m:r>
                      </m:sup>
                    </m:sSup>
                    <m:ctrlPr>
                      <w:del w:id="2326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fName>
                  <m:e>
                    <m:d>
                      <m:dPr>
                        <m:ctrlPr>
                          <w:del w:id="2327" w:author="SU FONG" w:date="2020-09-18T17:02:00Z">
                            <w:rPr>
                              <w:rFonts w:ascii="Cambria Math" w:hAnsi="Cambria Math"/>
                              <w:i/>
                              <w:noProof/>
                            </w:rPr>
                          </w:del>
                        </m:ctrlPr>
                      </m:dPr>
                      <m:e>
                        <m:f>
                          <m:fPr>
                            <m:ctrlPr>
                              <w:del w:id="2328" w:author="SU FONG" w:date="2020-09-18T17:02:00Z"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w:del>
                            </m:ctrlPr>
                          </m:fPr>
                          <m:num>
                            <m:acc>
                              <m:accPr>
                                <m:chr m:val="⃑"/>
                                <m:ctrlPr>
                                  <w:del w:id="2329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del w:id="2330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331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332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2</m:t>
                                      </w:del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del w:id="2333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334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335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</m:t>
                                      </w:del>
                                    </m:r>
                                  </m:sub>
                                </m:sSub>
                              </m:e>
                            </m:acc>
                            <m:r>
                              <w:del w:id="2336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⋅</m:t>
                              </w:del>
                            </m:r>
                            <m:acc>
                              <m:accPr>
                                <m:chr m:val="⃑"/>
                                <m:ctrlPr>
                                  <w:del w:id="2337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del w:id="2338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339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O</m:t>
                                      </w:del>
                                    </m:r>
                                  </m:e>
                                  <m:sub>
                                    <m:r>
                                      <w:del w:id="2340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</m:t>
                                      </w:del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del w:id="2341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342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343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</m:t>
                                      </w:del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bar>
                              <m:barPr>
                                <m:pos m:val="top"/>
                                <m:ctrlPr>
                                  <w:del w:id="2344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del w:id="2345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346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347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2</m:t>
                                      </w:del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del w:id="2348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349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350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</m:t>
                                      </w:del>
                                    </m:r>
                                  </m:sub>
                                </m:sSub>
                              </m:e>
                            </m:bar>
                            <m:r>
                              <w:del w:id="2351" w:author="SU FONG" w:date="2020-09-18T17:02:00Z">
                                <w:rPr>
                                  <w:rFonts w:ascii="Cambria Math" w:hAnsi="Cambria Math"/>
                                  <w:noProof/>
                                </w:rPr>
                                <m:t>⋅</m:t>
                              </w:del>
                            </m:r>
                            <m:bar>
                              <m:barPr>
                                <m:pos m:val="top"/>
                                <m:ctrlPr>
                                  <w:del w:id="2352" w:author="SU FONG" w:date="2020-09-18T17:02:00Z"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w:del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del w:id="2353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354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O</m:t>
                                      </w:del>
                                    </m:r>
                                  </m:e>
                                  <m:sub>
                                    <m:r>
                                      <w:del w:id="2355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</m:t>
                                      </w:del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del w:id="2356" w:author="SU FONG" w:date="2020-09-18T17:02:00Z"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w:del>
                                    </m:ctrlPr>
                                  </m:sSubPr>
                                  <m:e>
                                    <m:r>
                                      <w:del w:id="2357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P</m:t>
                                      </w:del>
                                    </m:r>
                                  </m:e>
                                  <m:sub>
                                    <m:r>
                                      <w:del w:id="2358" w:author="SU FONG" w:date="2020-09-18T17:02:00Z"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1</m:t>
                                      </w:del>
                                    </m:r>
                                  </m:sub>
                                </m:sSub>
                              </m:e>
                            </m:bar>
                          </m:den>
                        </m:f>
                      </m:e>
                    </m:d>
                    <m:ctrlPr>
                      <w:del w:id="2359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e>
                </m:func>
              </m:oMath>
            </m:oMathPara>
          </w:p>
          <w:p w14:paraId="106EA03E" w14:textId="24F127B2" w:rsidR="007E19F3" w:rsidRPr="007E19F3" w:rsidDel="00043051" w:rsidRDefault="00135752" w:rsidP="007E19F3">
            <w:pPr>
              <w:jc w:val="both"/>
              <w:rPr>
                <w:del w:id="2360" w:author="SU FONG" w:date="2020-09-18T17:02:00Z"/>
                <w:noProof/>
              </w:rPr>
            </w:pPr>
            <m:oMathPara>
              <m:oMath>
                <m:sSubSup>
                  <m:sSubSupPr>
                    <m:ctrlPr>
                      <w:del w:id="2361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2362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363" w:author="SU FONG" w:date="2020-09-18T17:02:00Z">
                        <w:rPr>
                          <w:rFonts w:ascii="Cambria Math" w:eastAsia="PMingLiU" w:hAnsi="Cambria Math" w:cs="PMingLiU"/>
                        </w:rPr>
                        <m:t>1x</m:t>
                      </w:del>
                    </m:r>
                  </m:sub>
                  <m:sup>
                    <m:r>
                      <w:del w:id="2364" w:author="SU FONG" w:date="2020-09-18T17:02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  <m:r>
                  <w:del w:id="2365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>
                  <m:sSubPr>
                    <m:ctrlPr>
                      <w:del w:id="2366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367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368" w:author="SU FONG" w:date="2020-09-18T17:02:00Z">
                        <w:rPr>
                          <w:rFonts w:ascii="Cambria Math" w:eastAsia="PMingLiU" w:hAnsi="Cambria Math" w:cs="PMingLiU"/>
                        </w:rPr>
                        <m:t>1x</m:t>
                      </w:del>
                    </m:r>
                  </m:sub>
                </m:sSub>
                <m:r>
                  <w:del w:id="2369" w:author="SU FONG" w:date="2020-09-18T17:02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bar>
                  <m:barPr>
                    <m:pos m:val="top"/>
                    <m:ctrlPr>
                      <w:del w:id="2370" w:author="SU FONG" w:date="2020-09-17T18:59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371" w:author="SU FONG" w:date="2020-09-17T18:59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372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373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1</m:t>
                          </w:del>
                        </m:r>
                      </m:sub>
                    </m:sSub>
                    <m:sSubSup>
                      <m:sSubSupPr>
                        <m:ctrlPr>
                          <w:del w:id="2374" w:author="SU FONG" w:date="2020-09-17T18:59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2375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376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1</m:t>
                          </w:del>
                        </m:r>
                      </m:sub>
                      <m:sup>
                        <m:r>
                          <w:del w:id="2377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</m:e>
                </m:bar>
                <m:r>
                  <w:del w:id="2378" w:author="SU FONG" w:date="2020-09-18T17:02:00Z">
                    <w:rPr>
                      <w:rFonts w:ascii="Cambria Math" w:eastAsia="PMingLiU" w:hAnsi="Cambria Math" w:cs="PMingLiU"/>
                    </w:rPr>
                    <m:t>⋅cosθ</m:t>
                  </w:del>
                </m:r>
              </m:oMath>
            </m:oMathPara>
          </w:p>
          <w:p w14:paraId="65FD3F00" w14:textId="7D778701" w:rsidR="007E19F3" w:rsidRPr="007E19F3" w:rsidDel="00043051" w:rsidRDefault="00135752" w:rsidP="007E19F3">
            <w:pPr>
              <w:jc w:val="both"/>
              <w:rPr>
                <w:del w:id="2379" w:author="SU FONG" w:date="2020-09-18T17:02:00Z"/>
                <w:noProof/>
              </w:rPr>
            </w:pPr>
            <m:oMathPara>
              <m:oMath>
                <m:sSubSup>
                  <m:sSubSupPr>
                    <m:ctrlPr>
                      <w:del w:id="2380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2381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382" w:author="SU FONG" w:date="2020-09-18T17:02:00Z">
                        <w:rPr>
                          <w:rFonts w:ascii="Cambria Math" w:eastAsia="PMingLiU" w:hAnsi="Cambria Math" w:cs="PMingLiU"/>
                        </w:rPr>
                        <m:t>1y</m:t>
                      </w:del>
                    </m:r>
                  </m:sub>
                  <m:sup>
                    <m:r>
                      <w:del w:id="2383" w:author="SU FONG" w:date="2020-09-18T17:02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  <m:r>
                  <w:del w:id="2384" w:author="SU FONG" w:date="2020-09-18T17:02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>
                  <m:sSubPr>
                    <m:ctrlPr>
                      <w:del w:id="2385" w:author="SU FONG" w:date="2020-09-18T17:02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386" w:author="SU FONG" w:date="2020-09-18T17:02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387" w:author="SU FONG" w:date="2020-09-18T17:02:00Z">
                        <w:rPr>
                          <w:rFonts w:ascii="Cambria Math" w:eastAsia="PMingLiU" w:hAnsi="Cambria Math" w:cs="PMingLiU"/>
                        </w:rPr>
                        <m:t>1y</m:t>
                      </w:del>
                    </m:r>
                  </m:sub>
                </m:sSub>
                <m:r>
                  <w:del w:id="2388" w:author="SU FONG" w:date="2020-09-18T17:02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bar>
                  <m:barPr>
                    <m:pos m:val="top"/>
                    <m:ctrlPr>
                      <w:del w:id="2389" w:author="SU FONG" w:date="2020-09-17T18:59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390" w:author="SU FONG" w:date="2020-09-17T18:59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391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392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1</m:t>
                          </w:del>
                        </m:r>
                      </m:sub>
                    </m:sSub>
                    <m:sSubSup>
                      <m:sSubSupPr>
                        <m:ctrlPr>
                          <w:del w:id="2393" w:author="SU FONG" w:date="2020-09-17T18:59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SupPr>
                      <m:e>
                        <m:r>
                          <w:del w:id="2394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O</m:t>
                          </w:del>
                        </m:r>
                      </m:e>
                      <m:sub>
                        <m:r>
                          <w:del w:id="2395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1</m:t>
                          </w:del>
                        </m:r>
                      </m:sub>
                      <m:sup>
                        <m:r>
                          <w:del w:id="2396" w:author="SU FONG" w:date="2020-09-17T18:59:00Z">
                            <w:rPr>
                              <w:rFonts w:ascii="Cambria Math" w:eastAsia="PMingLiU" w:hAnsi="Cambria Math" w:cs="PMingLiU"/>
                            </w:rPr>
                            <m:t>'</m:t>
                          </w:del>
                        </m:r>
                      </m:sup>
                    </m:sSubSup>
                  </m:e>
                </m:bar>
                <m:r>
                  <w:del w:id="2397" w:author="SU FONG" w:date="2020-09-18T17:02:00Z">
                    <w:rPr>
                      <w:rFonts w:ascii="Cambria Math" w:eastAsia="PMingLiU" w:hAnsi="Cambria Math" w:cs="PMingLiU"/>
                    </w:rPr>
                    <m:t>⋅sinθ</m:t>
                  </w:del>
                </m:r>
              </m:oMath>
            </m:oMathPara>
          </w:p>
          <w:p w14:paraId="0AA0DE49" w14:textId="5D7931B7" w:rsidR="007E19F3" w:rsidRPr="00B7063B" w:rsidDel="00B7063B" w:rsidRDefault="00135752" w:rsidP="007E19F3">
            <w:pPr>
              <w:jc w:val="both"/>
              <w:rPr>
                <w:del w:id="2398" w:author="SU FONG" w:date="2020-09-17T18:53:00Z"/>
                <w:noProof/>
                <w:rPrChange w:id="2399" w:author="SU FONG" w:date="2020-09-17T19:03:00Z">
                  <w:rPr>
                    <w:del w:id="2400" w:author="SU FONG" w:date="2020-09-17T18:53:00Z"/>
                    <w:rFonts w:ascii="Cambria Math" w:hAnsi="Cambria Math" w:cs="PMingLiU"/>
                    <w:i/>
                  </w:rPr>
                </w:rPrChange>
              </w:rPr>
            </w:pPr>
            <m:oMathPara>
              <m:oMath>
                <m:sSub>
                  <m:sSubPr>
                    <m:ctrlPr>
                      <w:del w:id="2401" w:author="SU FONG" w:date="2020-09-17T18:53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402" w:author="SU FONG" w:date="2020-09-17T18:53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2403" w:author="SU FONG" w:date="2020-09-17T18:53:00Z">
                        <w:rPr>
                          <w:rFonts w:ascii="Cambria Math" w:eastAsia="PMingLiU" w:hAnsi="Cambria Math" w:cs="PMingLiU"/>
                        </w:rPr>
                        <m:t>5x</m:t>
                      </w:del>
                    </m:r>
                  </m:sub>
                </m:sSub>
                <m:r>
                  <w:del w:id="2404" w:author="SU FONG" w:date="2020-09-17T18:53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Sup>
                  <m:sSubSupPr>
                    <m:ctrlPr>
                      <w:del w:id="2405" w:author="SU FONG" w:date="2020-09-17T18:53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SupPr>
                  <m:e>
                    <m:r>
                      <w:del w:id="2406" w:author="SU FONG" w:date="2020-09-17T18:53:00Z">
                        <w:rPr>
                          <w:rFonts w:ascii="Cambria Math" w:eastAsia="PMingLiU" w:hAnsi="Cambria Math" w:cs="PMingLiU"/>
                        </w:rPr>
                        <m:t>O</m:t>
                      </w:del>
                    </m:r>
                  </m:e>
                  <m:sub>
                    <m:r>
                      <w:del w:id="2407" w:author="SU FONG" w:date="2020-09-17T18:53:00Z">
                        <w:rPr>
                          <w:rFonts w:ascii="Cambria Math" w:eastAsia="PMingLiU" w:hAnsi="Cambria Math" w:cs="PMingLiU"/>
                        </w:rPr>
                        <m:t>1x</m:t>
                      </w:del>
                    </m:r>
                  </m:sub>
                  <m:sup>
                    <m:r>
                      <w:del w:id="2408" w:author="SU FONG" w:date="2020-09-17T18:53:00Z">
                        <w:rPr>
                          <w:rFonts w:ascii="Cambria Math" w:eastAsia="PMingLiU" w:hAnsi="Cambria Math" w:cs="PMingLiU"/>
                        </w:rPr>
                        <m:t>'</m:t>
                      </w:del>
                    </m:r>
                  </m:sup>
                </m:sSubSup>
              </m:oMath>
            </m:oMathPara>
          </w:p>
          <w:p w14:paraId="159E12DF" w14:textId="74FE376C" w:rsidR="007E19F3" w:rsidRPr="00CD63A9" w:rsidDel="00CD63A9" w:rsidRDefault="00135752" w:rsidP="007E19F3">
            <w:pPr>
              <w:jc w:val="both"/>
              <w:rPr>
                <w:del w:id="2409" w:author="SU FONG" w:date="2020-09-17T18:53:00Z"/>
                <w:noProof/>
                <w:rPrChange w:id="2410" w:author="SU FONG" w:date="2020-09-17T19:23:00Z">
                  <w:rPr>
                    <w:del w:id="2411" w:author="SU FONG" w:date="2020-09-17T18:53:00Z"/>
                    <w:rFonts w:ascii="Cambria Math" w:hAnsi="Cambria Math"/>
                    <w:i/>
                    <w:noProof/>
                  </w:rPr>
                </w:rPrChange>
              </w:rPr>
            </w:pPr>
            <m:oMathPara>
              <m:oMath>
                <m:func>
                  <m:funcPr>
                    <m:ctrlPr>
                      <w:del w:id="2412" w:author="SU FONG" w:date="2020-09-18T17:02:00Z">
                        <w:rPr>
                          <w:rFonts w:ascii="Cambria Math" w:hAnsi="Cambria Math"/>
                          <w:noProof/>
                        </w:rPr>
                      </w:del>
                    </m:ctrlPr>
                  </m:funcPr>
                  <m:fName>
                    <m:r>
                      <w:del w:id="2413" w:author="SU FONG" w:date="2020-09-18T17:02:00Z"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w:del>
                    </m:r>
                    <m:ctrlPr>
                      <w:del w:id="2414" w:author="SU FONG" w:date="2020-09-18T17:02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fName>
                  <m:e/>
                </m:func>
                <m:sSub>
                  <m:sSubPr>
                    <m:ctrlPr>
                      <w:del w:id="2415" w:author="SU FONG" w:date="2020-09-17T18:53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sSubPr>
                  <m:e>
                    <m:r>
                      <w:del w:id="2416" w:author="SU FONG" w:date="2020-09-17T18:53:00Z">
                        <w:rPr>
                          <w:rFonts w:ascii="Cambria Math" w:hAnsi="Cambria Math"/>
                          <w:noProof/>
                        </w:rPr>
                        <m:t>P</m:t>
                      </w:del>
                    </m:r>
                  </m:e>
                  <m:sub>
                    <m:r>
                      <w:del w:id="2417" w:author="SU FONG" w:date="2020-09-17T18:53:00Z">
                        <w:rPr>
                          <w:rFonts w:ascii="Cambria Math" w:hAnsi="Cambria Math"/>
                          <w:noProof/>
                        </w:rPr>
                        <m:t>5y</m:t>
                      </w:del>
                    </m:r>
                  </m:sub>
                </m:sSub>
                <m:r>
                  <w:del w:id="2418" w:author="SU FONG" w:date="2020-09-17T18:53:00Z">
                    <w:rPr>
                      <w:rFonts w:ascii="Cambria Math" w:hAnsi="Cambria Math"/>
                      <w:noProof/>
                    </w:rPr>
                    <m:t>=</m:t>
                  </w:del>
                </m:r>
                <m:sSubSup>
                  <m:sSubSupPr>
                    <m:ctrlPr>
                      <w:del w:id="2419" w:author="SU FONG" w:date="2020-09-17T18:53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sSubSupPr>
                  <m:e>
                    <m:r>
                      <w:del w:id="2420" w:author="SU FONG" w:date="2020-09-17T18:53:00Z">
                        <w:rPr>
                          <w:rFonts w:ascii="Cambria Math" w:hAnsi="Cambria Math"/>
                          <w:noProof/>
                        </w:rPr>
                        <m:t>O</m:t>
                      </w:del>
                    </m:r>
                  </m:e>
                  <m:sub>
                    <m:r>
                      <w:del w:id="2421" w:author="SU FONG" w:date="2020-09-17T18:53:00Z">
                        <w:rPr>
                          <w:rFonts w:ascii="Cambria Math" w:hAnsi="Cambria Math"/>
                          <w:noProof/>
                        </w:rPr>
                        <m:t>1y</m:t>
                      </w:del>
                    </m:r>
                  </m:sub>
                  <m:sup>
                    <m:r>
                      <w:del w:id="2422" w:author="SU FONG" w:date="2020-09-17T18:53:00Z">
                        <w:rPr>
                          <w:rFonts w:ascii="Cambria Math" w:hAnsi="Cambria Math"/>
                          <w:noProof/>
                        </w:rPr>
                        <m:t>'</m:t>
                      </w:del>
                    </m:r>
                  </m:sup>
                </m:sSubSup>
                <m:r>
                  <w:del w:id="2423" w:author="SU FONG" w:date="2020-09-17T18:53:00Z">
                    <w:rPr>
                      <w:rFonts w:ascii="Cambria Math" w:hAnsi="Cambria Math"/>
                      <w:noProof/>
                    </w:rPr>
                    <m:t>+</m:t>
                  </w:del>
                </m:r>
                <m:bar>
                  <m:barPr>
                    <m:pos m:val="top"/>
                    <m:ctrlPr>
                      <w:del w:id="2424" w:author="SU FONG" w:date="2020-09-17T18:53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425" w:author="SU FONG" w:date="2020-09-17T18:53:00Z">
                            <w:rPr>
                              <w:rFonts w:ascii="Cambria Math" w:hAnsi="Cambria Math"/>
                              <w:i/>
                              <w:noProof/>
                            </w:rPr>
                          </w:del>
                        </m:ctrlPr>
                      </m:sSubPr>
                      <m:e>
                        <m:r>
                          <w:del w:id="2426" w:author="SU FONG" w:date="2020-09-17T18:53:00Z">
                            <w:rPr>
                              <w:rFonts w:ascii="Cambria Math" w:hAnsi="Cambria Math"/>
                              <w:noProof/>
                            </w:rPr>
                            <m:t>P</m:t>
                          </w:del>
                        </m:r>
                      </m:e>
                      <m:sub>
                        <m:r>
                          <w:del w:id="2427" w:author="SU FONG" w:date="2020-09-17T18:53:00Z">
                            <w:rPr>
                              <w:rFonts w:ascii="Cambria Math" w:hAnsi="Cambria Math"/>
                              <w:noProof/>
                            </w:rPr>
                            <m:t>5</m:t>
                          </w:del>
                        </m:r>
                      </m:sub>
                    </m:sSub>
                    <m:r>
                      <w:del w:id="2428" w:author="SU FONG" w:date="2020-09-17T18:53:00Z">
                        <w:rPr>
                          <w:rFonts w:ascii="Cambria Math" w:hAnsi="Cambria Math"/>
                          <w:noProof/>
                        </w:rPr>
                        <m:t>N</m:t>
                      </w:del>
                    </m:r>
                  </m:e>
                </m:bar>
              </m:oMath>
            </m:oMathPara>
          </w:p>
          <w:p w14:paraId="10578998" w14:textId="31679C25" w:rsidR="007E19F3" w:rsidRPr="001D2235" w:rsidDel="001D2235" w:rsidRDefault="00135752" w:rsidP="007E19F3">
            <w:pPr>
              <w:jc w:val="both"/>
              <w:rPr>
                <w:del w:id="2429" w:author="SU FONG" w:date="2020-09-17T18:53:00Z"/>
                <w:noProof/>
                <w:rPrChange w:id="2430" w:author="SU FONG" w:date="2020-09-17T19:27:00Z">
                  <w:rPr>
                    <w:del w:id="2431" w:author="SU FONG" w:date="2020-09-17T18:53:00Z"/>
                    <w:rFonts w:ascii="Cambria Math" w:hAnsi="Cambria Math"/>
                    <w:i/>
                    <w:noProof/>
                  </w:rPr>
                </w:rPrChange>
              </w:rPr>
            </w:pPr>
            <m:oMathPara>
              <m:oMath>
                <m:sSub>
                  <m:sSubPr>
                    <m:ctrlPr>
                      <w:del w:id="2432" w:author="SU FONG" w:date="2020-09-17T18:53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433" w:author="SU FONG" w:date="2020-09-17T18:53:00Z">
                        <w:rPr>
                          <w:rFonts w:ascii="Cambria Math" w:eastAsia="PMingLiU" w:hAnsi="Cambria Math" w:cs="PMingLiU"/>
                        </w:rPr>
                        <m:t>N</m:t>
                      </w:del>
                    </m:r>
                  </m:e>
                  <m:sub>
                    <m:r>
                      <w:del w:id="2434" w:author="SU FONG" w:date="2020-09-17T18:53:00Z">
                        <w:rPr>
                          <w:rFonts w:ascii="Cambria Math" w:eastAsia="PMingLiU" w:hAnsi="Cambria Math" w:cs="PMingLiU"/>
                        </w:rPr>
                        <m:t>x</m:t>
                      </w:del>
                    </m:r>
                  </m:sub>
                </m:sSub>
                <m:r>
                  <w:del w:id="2435" w:author="SU FONG" w:date="2020-09-17T18:53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>
                  <m:sSubPr>
                    <m:ctrlPr>
                      <w:del w:id="2436" w:author="SU FONG" w:date="2020-09-17T18:53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437" w:author="SU FONG" w:date="2020-09-17T18:53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2438" w:author="SU FONG" w:date="2020-09-17T18:53:00Z">
                        <w:rPr>
                          <w:rFonts w:ascii="Cambria Math" w:eastAsia="PMingLiU" w:hAnsi="Cambria Math" w:cs="PMingLiU"/>
                        </w:rPr>
                        <m:t>5</m:t>
                      </w:del>
                    </m:r>
                  </m:sub>
                </m:sSub>
                <m:r>
                  <w:del w:id="2439" w:author="SU FONG" w:date="2020-09-17T18:53:00Z">
                    <w:rPr>
                      <w:rFonts w:ascii="Cambria Math" w:eastAsia="PMingLiU" w:hAnsi="Cambria Math" w:cs="PMingLiU"/>
                    </w:rPr>
                    <m:t>+</m:t>
                  </w:del>
                </m:r>
                <m:bar>
                  <m:barPr>
                    <m:pos m:val="top"/>
                    <m:ctrlPr>
                      <w:del w:id="2440" w:author="SU FONG" w:date="2020-09-17T18:53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barPr>
                  <m:e>
                    <m:sSub>
                      <m:sSubPr>
                        <m:ctrlPr>
                          <w:del w:id="2441" w:author="SU FONG" w:date="2020-09-17T18:53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442" w:author="SU FONG" w:date="2020-09-17T18:53:00Z">
                            <w:rPr>
                              <w:rFonts w:ascii="Cambria Math" w:eastAsia="PMingLiU" w:hAnsi="Cambria Math" w:cs="PMingLiU"/>
                            </w:rPr>
                            <m:t>P</m:t>
                          </w:del>
                        </m:r>
                      </m:e>
                      <m:sub>
                        <m:r>
                          <w:del w:id="2443" w:author="SU FONG" w:date="2020-09-17T18:53:00Z">
                            <w:rPr>
                              <w:rFonts w:ascii="Cambria Math" w:eastAsia="PMingLiU" w:hAnsi="Cambria Math" w:cs="PMingLiU"/>
                            </w:rPr>
                            <m:t>5</m:t>
                          </w:del>
                        </m:r>
                      </m:sub>
                    </m:sSub>
                    <m:sSub>
                      <m:sSubPr>
                        <m:ctrlPr>
                          <w:del w:id="2444" w:author="SU FONG" w:date="2020-09-17T18:53:00Z">
                            <w:rPr>
                              <w:rFonts w:ascii="Cambria Math" w:eastAsia="PMingLiU" w:hAnsi="Cambria Math" w:cs="PMingLiU"/>
                              <w:i/>
                            </w:rPr>
                          </w:del>
                        </m:ctrlPr>
                      </m:sSubPr>
                      <m:e>
                        <m:r>
                          <w:del w:id="2445" w:author="SU FONG" w:date="2020-09-17T18:53:00Z">
                            <w:rPr>
                              <w:rFonts w:ascii="Cambria Math" w:eastAsia="PMingLiU" w:hAnsi="Cambria Math" w:cs="PMingLiU"/>
                            </w:rPr>
                            <m:t>P</m:t>
                          </w:del>
                        </m:r>
                      </m:e>
                      <m:sub>
                        <m:r>
                          <w:del w:id="2446" w:author="SU FONG" w:date="2020-09-17T18:53:00Z">
                            <w:rPr>
                              <w:rFonts w:ascii="Cambria Math" w:eastAsia="PMingLiU" w:hAnsi="Cambria Math" w:cs="PMingLiU"/>
                            </w:rPr>
                            <m:t>6</m:t>
                          </w:del>
                        </m:r>
                      </m:sub>
                    </m:sSub>
                  </m:e>
                </m:bar>
              </m:oMath>
            </m:oMathPara>
          </w:p>
          <w:p w14:paraId="2D551750" w14:textId="4D86A1AF" w:rsidR="00A032DF" w:rsidRPr="00A032DF" w:rsidDel="00043051" w:rsidRDefault="00A043A5" w:rsidP="007E19F3">
            <w:pPr>
              <w:jc w:val="both"/>
              <w:rPr>
                <w:del w:id="2447" w:author="SU FONG" w:date="2020-09-18T17:02:00Z"/>
                <w:noProof/>
                <w:lang w:val="en-US"/>
                <w:rPrChange w:id="2448" w:author="SU FONG" w:date="2020-09-17T19:49:00Z">
                  <w:rPr>
                    <w:del w:id="2449" w:author="SU FONG" w:date="2020-09-18T17:02:00Z"/>
                    <w:noProof/>
                  </w:rPr>
                </w:rPrChange>
              </w:rPr>
            </w:pPr>
            <m:oMathPara>
              <m:oMath>
                <m:r>
                  <w:del w:id="2450" w:author="SU FONG" w:date="2020-09-18T17:02:00Z"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sin⁡</m:t>
                  </w:del>
                </m:r>
                <m:sSub>
                  <m:sSubPr>
                    <m:ctrlPr>
                      <w:del w:id="2451" w:author="SU FONG" w:date="2020-09-17T18:53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452" w:author="SU FONG" w:date="2020-09-17T18:53:00Z">
                        <w:rPr>
                          <w:rFonts w:ascii="Cambria Math" w:eastAsia="PMingLiU" w:hAnsi="Cambria Math" w:cs="PMingLiU"/>
                        </w:rPr>
                        <m:t>N</m:t>
                      </w:del>
                    </m:r>
                  </m:e>
                  <m:sub>
                    <m:r>
                      <w:del w:id="2453" w:author="SU FONG" w:date="2020-09-17T18:53:00Z">
                        <w:rPr>
                          <w:rFonts w:ascii="Cambria Math" w:eastAsia="PMingLiU" w:hAnsi="Cambria Math" w:cs="PMingLiU"/>
                        </w:rPr>
                        <m:t>y</m:t>
                      </w:del>
                    </m:r>
                  </m:sub>
                </m:sSub>
                <m:r>
                  <w:del w:id="2454" w:author="SU FONG" w:date="2020-09-17T18:53:00Z">
                    <w:rPr>
                      <w:rFonts w:ascii="Cambria Math" w:eastAsia="PMingLiU" w:hAnsi="Cambria Math" w:cs="PMingLiU"/>
                    </w:rPr>
                    <m:t>=</m:t>
                  </w:del>
                </m:r>
                <m:sSub>
                  <m:sSubPr>
                    <m:ctrlPr>
                      <w:del w:id="2455" w:author="SU FONG" w:date="2020-09-17T18:53:00Z">
                        <w:rPr>
                          <w:rFonts w:ascii="Cambria Math" w:eastAsia="PMingLiU" w:hAnsi="Cambria Math" w:cs="PMingLiU"/>
                          <w:i/>
                        </w:rPr>
                      </w:del>
                    </m:ctrlPr>
                  </m:sSubPr>
                  <m:e>
                    <m:r>
                      <w:del w:id="2456" w:author="SU FONG" w:date="2020-09-17T18:53:00Z">
                        <w:rPr>
                          <w:rFonts w:ascii="Cambria Math" w:eastAsia="PMingLiU" w:hAnsi="Cambria Math" w:cs="PMingLiU"/>
                        </w:rPr>
                        <m:t>P</m:t>
                      </w:del>
                    </m:r>
                  </m:e>
                  <m:sub>
                    <m:r>
                      <w:del w:id="2457" w:author="SU FONG" w:date="2020-09-17T18:53:00Z">
                        <w:rPr>
                          <w:rFonts w:ascii="Cambria Math" w:eastAsia="PMingLiU" w:hAnsi="Cambria Math" w:cs="PMingLiU"/>
                        </w:rPr>
                        <m:t>5y</m:t>
                      </w:del>
                    </m:r>
                  </m:sub>
                </m:sSub>
              </m:oMath>
            </m:oMathPara>
          </w:p>
        </w:tc>
        <w:tc>
          <w:tcPr>
            <w:tcW w:w="3198" w:type="dxa"/>
            <w:tcPrChange w:id="2458" w:author="SU FONG" w:date="2020-09-17T19:35:00Z">
              <w:tcPr>
                <w:tcW w:w="4148" w:type="dxa"/>
              </w:tcPr>
            </w:tcPrChange>
          </w:tcPr>
          <w:p w14:paraId="67144178" w14:textId="40F5A70B" w:rsidR="00064CB6" w:rsidDel="00043051" w:rsidRDefault="00064CB6" w:rsidP="00BE0331">
            <w:pPr>
              <w:rPr>
                <w:del w:id="2459" w:author="SU FONG" w:date="2020-09-18T17:02:00Z"/>
                <w:noProof/>
              </w:rPr>
            </w:pPr>
          </w:p>
          <w:p w14:paraId="6B9C14F1" w14:textId="2B161D20" w:rsidR="00BF38BE" w:rsidDel="00043051" w:rsidRDefault="00BF38BE" w:rsidP="00BE0331">
            <w:pPr>
              <w:rPr>
                <w:del w:id="2460" w:author="SU FONG" w:date="2020-09-18T17:02:00Z"/>
                <w:noProof/>
              </w:rPr>
            </w:pPr>
          </w:p>
          <w:p w14:paraId="67911E09" w14:textId="57307AE8" w:rsidR="00BF38BE" w:rsidRPr="00CA18A4" w:rsidDel="00043051" w:rsidRDefault="00BF38BE" w:rsidP="00BE0331">
            <w:pPr>
              <w:rPr>
                <w:del w:id="2461" w:author="SU FONG" w:date="2020-09-18T17:02:00Z"/>
                <w:noProof/>
              </w:rPr>
            </w:pPr>
          </w:p>
          <w:p w14:paraId="631E1F1B" w14:textId="79E7ECAC" w:rsidR="00BF38BE" w:rsidDel="00043051" w:rsidRDefault="00BF38BE" w:rsidP="00BE0331">
            <w:pPr>
              <w:rPr>
                <w:del w:id="2462" w:author="SU FONG" w:date="2020-09-18T17:02:00Z"/>
                <w:noProof/>
              </w:rPr>
            </w:pPr>
          </w:p>
          <w:p w14:paraId="2653F180" w14:textId="516F6CE2" w:rsidR="00BF38BE" w:rsidDel="00043051" w:rsidRDefault="00BF38BE" w:rsidP="00BE0331">
            <w:pPr>
              <w:rPr>
                <w:del w:id="2463" w:author="SU FONG" w:date="2020-09-18T17:02:00Z"/>
                <w:noProof/>
              </w:rPr>
            </w:pPr>
          </w:p>
          <w:p w14:paraId="131BC650" w14:textId="3AB0F13E" w:rsidR="00BF38BE" w:rsidDel="00043051" w:rsidRDefault="00BF38BE" w:rsidP="00BE0331">
            <w:pPr>
              <w:rPr>
                <w:del w:id="2464" w:author="SU FONG" w:date="2020-09-18T17:02:00Z"/>
                <w:noProof/>
              </w:rPr>
            </w:pPr>
          </w:p>
          <w:p w14:paraId="58A62C45" w14:textId="3123BAE1" w:rsidR="00BF38BE" w:rsidDel="00043051" w:rsidRDefault="00BF38BE" w:rsidP="00BE0331">
            <w:pPr>
              <w:rPr>
                <w:del w:id="2465" w:author="SU FONG" w:date="2020-09-18T17:02:00Z"/>
                <w:noProof/>
              </w:rPr>
            </w:pPr>
          </w:p>
          <w:p w14:paraId="02C17A29" w14:textId="42C51E08" w:rsidR="00BF38BE" w:rsidDel="00043051" w:rsidRDefault="00BF38BE" w:rsidP="00BE0331">
            <w:pPr>
              <w:rPr>
                <w:del w:id="2466" w:author="SU FONG" w:date="2020-09-18T17:02:00Z"/>
                <w:noProof/>
              </w:rPr>
            </w:pPr>
          </w:p>
          <w:p w14:paraId="454BC12F" w14:textId="1F1E0003" w:rsidR="00BF38BE" w:rsidDel="00043051" w:rsidRDefault="00BF38BE" w:rsidP="00BE0331">
            <w:pPr>
              <w:rPr>
                <w:del w:id="2467" w:author="SU FONG" w:date="2020-09-18T17:02:00Z"/>
                <w:noProof/>
              </w:rPr>
            </w:pPr>
          </w:p>
          <w:p w14:paraId="3AF41746" w14:textId="5CF3242B" w:rsidR="00BF38BE" w:rsidDel="00043051" w:rsidRDefault="00BF38BE" w:rsidP="00BE0331">
            <w:pPr>
              <w:rPr>
                <w:del w:id="2468" w:author="SU FONG" w:date="2020-09-18T17:02:00Z"/>
                <w:noProof/>
              </w:rPr>
            </w:pPr>
          </w:p>
          <w:p w14:paraId="1125725A" w14:textId="76BF5E7C" w:rsidR="00BF38BE" w:rsidDel="00043051" w:rsidRDefault="00BF38BE" w:rsidP="00BE0331">
            <w:pPr>
              <w:rPr>
                <w:del w:id="2469" w:author="SU FONG" w:date="2020-09-18T17:02:00Z"/>
                <w:noProof/>
              </w:rPr>
            </w:pPr>
          </w:p>
          <w:p w14:paraId="041B8F8F" w14:textId="77777777" w:rsidR="00BF38BE" w:rsidDel="00CA18A4" w:rsidRDefault="00BF38BE" w:rsidP="00BE0331">
            <w:pPr>
              <w:rPr>
                <w:del w:id="2470" w:author="SU FONG" w:date="2020-09-17T19:00:00Z"/>
                <w:noProof/>
              </w:rPr>
            </w:pPr>
          </w:p>
          <w:p w14:paraId="4CAD739A" w14:textId="49073E05" w:rsidR="00BF38BE" w:rsidDel="00043051" w:rsidRDefault="00BF38BE" w:rsidP="00BE0331">
            <w:pPr>
              <w:rPr>
                <w:del w:id="2471" w:author="SU FONG" w:date="2020-09-18T17:02:00Z"/>
                <w:noProof/>
              </w:rPr>
            </w:pPr>
          </w:p>
          <w:p w14:paraId="5D621ED5" w14:textId="35E31624" w:rsidR="00BF38BE" w:rsidDel="00043051" w:rsidRDefault="00BF38BE" w:rsidP="00BE0331">
            <w:pPr>
              <w:rPr>
                <w:del w:id="2472" w:author="SU FONG" w:date="2020-09-18T17:02:00Z"/>
                <w:noProof/>
              </w:rPr>
            </w:pPr>
          </w:p>
          <w:p w14:paraId="4891BDCB" w14:textId="77777777" w:rsidR="00BF38BE" w:rsidDel="00CD63A9" w:rsidRDefault="00BF38BE" w:rsidP="00BE0331">
            <w:pPr>
              <w:rPr>
                <w:del w:id="2473" w:author="SU FONG" w:date="2020-09-17T19:19:00Z"/>
                <w:noProof/>
              </w:rPr>
            </w:pPr>
          </w:p>
          <w:p w14:paraId="7CBF1A46" w14:textId="04F0E7AB" w:rsidR="00BF38BE" w:rsidRPr="00B7063B" w:rsidDel="00043051" w:rsidRDefault="00BF38BE" w:rsidP="00BE0331">
            <w:pPr>
              <w:rPr>
                <w:del w:id="2474" w:author="SU FONG" w:date="2020-09-18T17:02:00Z"/>
                <w:noProof/>
              </w:rPr>
            </w:pPr>
          </w:p>
          <w:p w14:paraId="5A3A310C" w14:textId="77777777" w:rsidR="00BF38BE" w:rsidDel="00CA18A4" w:rsidRDefault="00BF38BE" w:rsidP="00BE0331">
            <w:pPr>
              <w:rPr>
                <w:del w:id="2475" w:author="SU FONG" w:date="2020-09-17T18:53:00Z"/>
                <w:noProof/>
              </w:rPr>
            </w:pPr>
          </w:p>
          <w:p w14:paraId="7B2FC2F1" w14:textId="77777777" w:rsidR="00BF38BE" w:rsidDel="00CA18A4" w:rsidRDefault="00BF38BE" w:rsidP="00BE0331">
            <w:pPr>
              <w:rPr>
                <w:del w:id="2476" w:author="SU FONG" w:date="2020-09-17T18:53:00Z"/>
                <w:noProof/>
              </w:rPr>
            </w:pPr>
          </w:p>
          <w:p w14:paraId="0013ECC3" w14:textId="19844443" w:rsidR="00BF38BE" w:rsidDel="00CA18A4" w:rsidRDefault="00BF38BE" w:rsidP="00BE0331">
            <w:pPr>
              <w:rPr>
                <w:del w:id="2477" w:author="SU FONG" w:date="2020-09-17T18:53:00Z"/>
                <w:noProof/>
              </w:rPr>
            </w:pPr>
          </w:p>
          <w:p w14:paraId="0B3BFD1A" w14:textId="023B8BE5" w:rsidR="00BF38BE" w:rsidDel="00CA18A4" w:rsidRDefault="00BF38BE" w:rsidP="00BE0331">
            <w:pPr>
              <w:rPr>
                <w:del w:id="2478" w:author="SU FONG" w:date="2020-09-17T18:53:00Z"/>
                <w:noProof/>
              </w:rPr>
            </w:pPr>
          </w:p>
          <w:p w14:paraId="47A4AD9D" w14:textId="41728398" w:rsidR="00BF38BE" w:rsidDel="00CA18A4" w:rsidRDefault="00BF38BE" w:rsidP="00BE0331">
            <w:pPr>
              <w:rPr>
                <w:del w:id="2479" w:author="SU FONG" w:date="2020-09-17T18:53:00Z"/>
                <w:noProof/>
              </w:rPr>
            </w:pPr>
          </w:p>
          <w:p w14:paraId="438B5CEE" w14:textId="612F28EC" w:rsidR="00BF38BE" w:rsidDel="00CA18A4" w:rsidRDefault="00BF38BE" w:rsidP="00BE0331">
            <w:pPr>
              <w:rPr>
                <w:del w:id="2480" w:author="SU FONG" w:date="2020-09-17T18:53:00Z"/>
                <w:noProof/>
              </w:rPr>
            </w:pPr>
          </w:p>
          <w:p w14:paraId="3CB08247" w14:textId="6941DA3F" w:rsidR="00BF38BE" w:rsidDel="00CA18A4" w:rsidRDefault="00BF38BE" w:rsidP="00BE0331">
            <w:pPr>
              <w:rPr>
                <w:del w:id="2481" w:author="SU FONG" w:date="2020-09-17T18:53:00Z"/>
                <w:noProof/>
              </w:rPr>
            </w:pPr>
          </w:p>
          <w:p w14:paraId="6292419E" w14:textId="1E5E8E09" w:rsidR="00BF38BE" w:rsidDel="00CA18A4" w:rsidRDefault="00BF38BE" w:rsidP="00BE0331">
            <w:pPr>
              <w:rPr>
                <w:del w:id="2482" w:author="SU FONG" w:date="2020-09-17T18:53:00Z"/>
                <w:noProof/>
              </w:rPr>
            </w:pPr>
          </w:p>
          <w:p w14:paraId="45393BAA" w14:textId="2C7BBF5F" w:rsidR="00BF38BE" w:rsidDel="00CA18A4" w:rsidRDefault="00BF38BE" w:rsidP="00BE0331">
            <w:pPr>
              <w:rPr>
                <w:del w:id="2483" w:author="SU FONG" w:date="2020-09-17T18:53:00Z"/>
                <w:noProof/>
              </w:rPr>
            </w:pPr>
          </w:p>
          <w:p w14:paraId="45CC712E" w14:textId="226959A9" w:rsidR="00BF38BE" w:rsidDel="00CA18A4" w:rsidRDefault="00BF38BE" w:rsidP="00BE0331">
            <w:pPr>
              <w:rPr>
                <w:del w:id="2484" w:author="SU FONG" w:date="2020-09-17T18:53:00Z"/>
                <w:noProof/>
              </w:rPr>
            </w:pPr>
          </w:p>
          <w:p w14:paraId="6AA79B13" w14:textId="3EA15A13" w:rsidR="00BF38BE" w:rsidDel="00CA18A4" w:rsidRDefault="00BF38BE" w:rsidP="00BE0331">
            <w:pPr>
              <w:rPr>
                <w:del w:id="2485" w:author="SU FONG" w:date="2020-09-17T18:53:00Z"/>
                <w:noProof/>
              </w:rPr>
            </w:pPr>
          </w:p>
          <w:p w14:paraId="67DA1EF5" w14:textId="4F094EC9" w:rsidR="00BF38BE" w:rsidDel="00CA18A4" w:rsidRDefault="00BF38BE" w:rsidP="00BE0331">
            <w:pPr>
              <w:rPr>
                <w:del w:id="2486" w:author="SU FONG" w:date="2020-09-17T18:53:00Z"/>
                <w:noProof/>
              </w:rPr>
            </w:pPr>
          </w:p>
          <w:p w14:paraId="4CD3642F" w14:textId="33206497" w:rsidR="00BF38BE" w:rsidDel="00CA18A4" w:rsidRDefault="00BF38BE" w:rsidP="00BE0331">
            <w:pPr>
              <w:rPr>
                <w:del w:id="2487" w:author="SU FONG" w:date="2020-09-17T18:53:00Z"/>
                <w:noProof/>
              </w:rPr>
            </w:pPr>
          </w:p>
          <w:p w14:paraId="626E6D6E" w14:textId="7CBFBA16" w:rsidR="00BF38BE" w:rsidDel="00CA18A4" w:rsidRDefault="00BF38BE" w:rsidP="00BE0331">
            <w:pPr>
              <w:rPr>
                <w:del w:id="2488" w:author="SU FONG" w:date="2020-09-17T18:53:00Z"/>
                <w:noProof/>
              </w:rPr>
            </w:pPr>
          </w:p>
          <w:p w14:paraId="74DCBAC4" w14:textId="6252D7E6" w:rsidR="00BF38BE" w:rsidDel="00CA18A4" w:rsidRDefault="00BF38BE" w:rsidP="00BE0331">
            <w:pPr>
              <w:rPr>
                <w:del w:id="2489" w:author="SU FONG" w:date="2020-09-17T18:53:00Z"/>
                <w:noProof/>
              </w:rPr>
            </w:pPr>
          </w:p>
          <w:p w14:paraId="3FE7985B" w14:textId="1F3180C7" w:rsidR="00BF38BE" w:rsidDel="00CA18A4" w:rsidRDefault="00BF38BE" w:rsidP="00BE0331">
            <w:pPr>
              <w:rPr>
                <w:del w:id="2490" w:author="SU FONG" w:date="2020-09-17T18:53:00Z"/>
                <w:noProof/>
              </w:rPr>
            </w:pPr>
          </w:p>
          <w:p w14:paraId="6F33F088" w14:textId="49260D30" w:rsidR="00BF38BE" w:rsidDel="00CA18A4" w:rsidRDefault="00BF38BE" w:rsidP="00BE0331">
            <w:pPr>
              <w:rPr>
                <w:del w:id="2491" w:author="SU FONG" w:date="2020-09-17T18:53:00Z"/>
                <w:noProof/>
              </w:rPr>
            </w:pPr>
          </w:p>
          <w:p w14:paraId="1EB0ECBD" w14:textId="53D4BB6F" w:rsidR="00BF38BE" w:rsidDel="00CA18A4" w:rsidRDefault="00BF38BE" w:rsidP="00BE0331">
            <w:pPr>
              <w:rPr>
                <w:del w:id="2492" w:author="SU FONG" w:date="2020-09-17T18:53:00Z"/>
                <w:noProof/>
              </w:rPr>
            </w:pPr>
          </w:p>
          <w:p w14:paraId="5EFEFC79" w14:textId="232778BA" w:rsidR="00BF38BE" w:rsidDel="00CA18A4" w:rsidRDefault="00BF38BE" w:rsidP="00BE0331">
            <w:pPr>
              <w:rPr>
                <w:del w:id="2493" w:author="SU FONG" w:date="2020-09-17T18:53:00Z"/>
                <w:noProof/>
              </w:rPr>
            </w:pPr>
          </w:p>
          <w:p w14:paraId="6DD69643" w14:textId="1CAD0184" w:rsidR="00BF38BE" w:rsidRPr="008C71D0" w:rsidDel="00CA18A4" w:rsidRDefault="00135752" w:rsidP="00BE0331">
            <w:pPr>
              <w:rPr>
                <w:del w:id="2494" w:author="SU FONG" w:date="2020-09-17T18:53:00Z"/>
                <w:i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del w:id="2495" w:author="SU FONG" w:date="2020-09-17T18:53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sSubPr>
                  <m:e>
                    <m:r>
                      <w:del w:id="2496" w:author="SU FONG" w:date="2020-09-17T18:53:00Z">
                        <w:rPr>
                          <w:rFonts w:ascii="Cambria Math" w:hAnsi="Cambria Math"/>
                          <w:noProof/>
                        </w:rPr>
                        <m:t>P</m:t>
                      </w:del>
                    </m:r>
                  </m:e>
                  <m:sub>
                    <m:r>
                      <w:del w:id="2497" w:author="SU FONG" w:date="2020-09-17T18:53:00Z">
                        <w:rPr>
                          <w:rFonts w:ascii="Cambria Math" w:hAnsi="Cambria Math"/>
                          <w:noProof/>
                        </w:rPr>
                        <m:t>5</m:t>
                      </w:del>
                    </m:r>
                  </m:sub>
                </m:sSub>
                <m:r>
                  <w:del w:id="2498" w:author="SU FONG" w:date="2020-09-17T18:53:00Z">
                    <w:rPr>
                      <w:rFonts w:ascii="Cambria Math" w:hAnsi="Cambria Math" w:hint="eastAsia"/>
                      <w:noProof/>
                    </w:rPr>
                    <m:t>為</m:t>
                  </w:del>
                </m:r>
                <m:r>
                  <w:del w:id="2499" w:author="SU FONG" w:date="2020-09-17T18:53:00Z">
                    <w:rPr>
                      <w:rFonts w:ascii="Cambria Math" w:hAnsi="Cambria Math" w:hint="eastAsia"/>
                      <w:noProof/>
                    </w:rPr>
                    <m:t>N</m:t>
                  </w:del>
                </m:r>
                <m:r>
                  <w:del w:id="2500" w:author="SU FONG" w:date="2020-09-17T18:53:00Z">
                    <w:rPr>
                      <w:rFonts w:ascii="Cambria Math" w:hAnsi="Cambria Math" w:hint="eastAsia"/>
                      <w:noProof/>
                    </w:rPr>
                    <m:t>點在</m:t>
                  </w:del>
                </m:r>
                <m:sSubSup>
                  <m:sSubSupPr>
                    <m:ctrlPr>
                      <w:del w:id="2501" w:author="SU FONG" w:date="2020-09-17T18:53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sSubSupPr>
                  <m:e>
                    <m:r>
                      <w:del w:id="2502" w:author="SU FONG" w:date="2020-09-17T18:53:00Z">
                        <w:rPr>
                          <w:rFonts w:ascii="Cambria Math" w:hAnsi="Cambria Math" w:hint="eastAsia"/>
                          <w:noProof/>
                          <w:lang w:eastAsia="zh-HK"/>
                        </w:rPr>
                        <m:t>O</m:t>
                      </w:del>
                    </m:r>
                    <m:ctrlPr>
                      <w:del w:id="2503" w:author="SU FONG" w:date="2020-09-17T18:53:00Z">
                        <w:rPr>
                          <w:rFonts w:ascii="Cambria Math" w:hAnsi="Cambria Math" w:hint="eastAsia"/>
                          <w:i/>
                          <w:noProof/>
                          <w:lang w:eastAsia="zh-HK"/>
                        </w:rPr>
                      </w:del>
                    </m:ctrlPr>
                  </m:e>
                  <m:sub>
                    <m:r>
                      <w:del w:id="2504" w:author="SU FONG" w:date="2020-09-17T18:53:00Z">
                        <w:rPr>
                          <w:rFonts w:ascii="Cambria Math" w:hAnsi="Cambria Math" w:hint="eastAsia"/>
                          <w:noProof/>
                        </w:rPr>
                        <m:t>1</m:t>
                      </w:del>
                    </m:r>
                    <m:ctrlPr>
                      <w:del w:id="2505" w:author="SU FONG" w:date="2020-09-17T18:53:00Z">
                        <w:rPr>
                          <w:rFonts w:ascii="Cambria Math" w:hAnsi="Cambria Math" w:hint="eastAsia"/>
                          <w:i/>
                          <w:noProof/>
                        </w:rPr>
                      </w:del>
                    </m:ctrlPr>
                  </m:sub>
                  <m:sup>
                    <m:r>
                      <w:del w:id="2506" w:author="SU FONG" w:date="2020-09-17T18:53:00Z">
                        <w:rPr>
                          <w:rFonts w:ascii="Cambria Math" w:hAnsi="Cambria Math"/>
                          <w:noProof/>
                        </w:rPr>
                        <m:t>'</m:t>
                      </w:del>
                    </m:r>
                  </m:sup>
                </m:sSubSup>
                <m:sSubSup>
                  <m:sSubSupPr>
                    <m:ctrlPr>
                      <w:del w:id="2507" w:author="SU FONG" w:date="2020-09-17T18:53:00Z">
                        <w:rPr>
                          <w:rFonts w:ascii="Cambria Math" w:hAnsi="Cambria Math"/>
                          <w:i/>
                          <w:noProof/>
                        </w:rPr>
                      </w:del>
                    </m:ctrlPr>
                  </m:sSubSupPr>
                  <m:e>
                    <m:r>
                      <w:del w:id="2508" w:author="SU FONG" w:date="2020-09-17T18:53:00Z">
                        <w:rPr>
                          <w:rFonts w:ascii="Cambria Math" w:hAnsi="Cambria Math"/>
                          <w:noProof/>
                        </w:rPr>
                        <m:t>O</m:t>
                      </w:del>
                    </m:r>
                  </m:e>
                  <m:sub>
                    <m:r>
                      <w:del w:id="2509" w:author="SU FONG" w:date="2020-09-17T18:53:00Z">
                        <w:rPr>
                          <w:rFonts w:ascii="Cambria Math" w:hAnsi="Cambria Math"/>
                          <w:noProof/>
                        </w:rPr>
                        <m:t>2</m:t>
                      </w:del>
                    </m:r>
                  </m:sub>
                  <m:sup>
                    <m:r>
                      <w:del w:id="2510" w:author="SU FONG" w:date="2020-09-17T18:53:00Z">
                        <w:rPr>
                          <w:rFonts w:ascii="Cambria Math" w:hAnsi="Cambria Math"/>
                          <w:noProof/>
                        </w:rPr>
                        <m:t>'</m:t>
                      </w:del>
                    </m:r>
                  </m:sup>
                </m:sSubSup>
                <m:r>
                  <w:del w:id="2511" w:author="SU FONG" w:date="2020-09-17T18:53:00Z">
                    <w:rPr>
                      <w:rFonts w:ascii="Cambria Math" w:hAnsi="Cambria Math" w:hint="eastAsia"/>
                      <w:noProof/>
                    </w:rPr>
                    <m:t>桿上的對應點</m:t>
                  </w:del>
                </m:r>
              </m:oMath>
            </m:oMathPara>
          </w:p>
          <w:p w14:paraId="01844278" w14:textId="513519B2" w:rsidR="00BF38BE" w:rsidRPr="00BF38BE" w:rsidDel="00CA18A4" w:rsidRDefault="00135752" w:rsidP="00BE0331">
            <w:pPr>
              <w:rPr>
                <w:del w:id="2512" w:author="SU FONG" w:date="2020-09-17T18:53:00Z"/>
                <w:iCs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del w:id="2513" w:author="SU FONG" w:date="2020-09-17T18:53:00Z"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w:del>
                    </m:ctrlPr>
                  </m:sSubPr>
                  <m:e>
                    <m:r>
                      <w:del w:id="2514" w:author="SU FONG" w:date="2020-09-17T18:53:00Z">
                        <w:rPr>
                          <w:rFonts w:ascii="Cambria Math" w:hAnsi="Cambria Math"/>
                          <w:noProof/>
                        </w:rPr>
                        <m:t>P</m:t>
                      </w:del>
                    </m:r>
                  </m:e>
                  <m:sub>
                    <m:r>
                      <w:del w:id="2515" w:author="SU FONG" w:date="2020-09-17T18:53:00Z">
                        <w:rPr>
                          <w:rFonts w:ascii="Cambria Math" w:hAnsi="Cambria Math"/>
                          <w:noProof/>
                        </w:rPr>
                        <m:t>5</m:t>
                      </w:del>
                    </m:r>
                  </m:sub>
                </m:sSub>
                <m:r>
                  <w:del w:id="2516" w:author="SU FONG" w:date="2020-09-17T18:53:00Z">
                    <w:rPr>
                      <w:rFonts w:ascii="Cambria Math" w:hAnsi="Cambria Math"/>
                      <w:noProof/>
                    </w:rPr>
                    <m:t>,N</m:t>
                  </w:del>
                </m:r>
                <m:r>
                  <w:del w:id="2517" w:author="SU FONG" w:date="2020-09-17T18:53:00Z">
                    <w:rPr>
                      <w:rFonts w:ascii="Cambria Math" w:hAnsi="Cambria Math" w:hint="eastAsia"/>
                      <w:noProof/>
                    </w:rPr>
                    <m:t>之座標非必要求</m:t>
                  </w:del>
                </m:r>
              </m:oMath>
            </m:oMathPara>
          </w:p>
          <w:p w14:paraId="50342BD0" w14:textId="7D27A88A" w:rsidR="00BF38BE" w:rsidRPr="00BF38BE" w:rsidDel="00CA18A4" w:rsidRDefault="00BF38BE" w:rsidP="00BE0331">
            <w:pPr>
              <w:rPr>
                <w:del w:id="2518" w:author="SU FONG" w:date="2020-09-17T18:53:00Z"/>
                <w:iCs/>
                <w:noProof/>
              </w:rPr>
            </w:pPr>
          </w:p>
          <w:p w14:paraId="15926953" w14:textId="75799F08" w:rsidR="00BF38BE" w:rsidRPr="00BF38BE" w:rsidDel="00CA18A4" w:rsidRDefault="00BF38BE" w:rsidP="00BE0331">
            <w:pPr>
              <w:rPr>
                <w:del w:id="2519" w:author="SU FONG" w:date="2020-09-17T18:53:00Z"/>
                <w:iCs/>
                <w:noProof/>
              </w:rPr>
            </w:pPr>
          </w:p>
          <w:p w14:paraId="346C14D5" w14:textId="28F45022" w:rsidR="00BF38BE" w:rsidDel="00043051" w:rsidRDefault="00BF38BE">
            <w:pPr>
              <w:rPr>
                <w:del w:id="2520" w:author="SU FONG" w:date="2020-09-18T17:02:00Z"/>
                <w:noProof/>
              </w:rPr>
            </w:pPr>
          </w:p>
        </w:tc>
      </w:tr>
    </w:tbl>
    <w:p w14:paraId="2B5CBCF4" w14:textId="01C51239" w:rsidR="008360F7" w:rsidRPr="00874057" w:rsidRDefault="008360F7" w:rsidP="00874057">
      <w:pPr>
        <w:rPr>
          <w:lang w:val="el-GR"/>
        </w:rPr>
      </w:pPr>
    </w:p>
    <w:sectPr w:rsidR="008360F7" w:rsidRPr="00874057" w:rsidSect="00D53CDC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32DD" w14:textId="77777777" w:rsidR="00CA67ED" w:rsidRDefault="00CA67ED" w:rsidP="00AB6DD4">
      <w:r>
        <w:separator/>
      </w:r>
    </w:p>
  </w:endnote>
  <w:endnote w:type="continuationSeparator" w:id="0">
    <w:p w14:paraId="621E1223" w14:textId="77777777" w:rsidR="00CA67ED" w:rsidRDefault="00CA67ED" w:rsidP="00AB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13639" w14:textId="77777777" w:rsidR="00CA67ED" w:rsidRDefault="00CA67ED" w:rsidP="00AB6DD4">
      <w:r>
        <w:separator/>
      </w:r>
    </w:p>
  </w:footnote>
  <w:footnote w:type="continuationSeparator" w:id="0">
    <w:p w14:paraId="5402EA06" w14:textId="77777777" w:rsidR="00CA67ED" w:rsidRDefault="00CA67ED" w:rsidP="00AB6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78E8"/>
    <w:multiLevelType w:val="hybridMultilevel"/>
    <w:tmpl w:val="34F06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hint="default"/>
      </w:rPr>
    </w:lvl>
    <w:lvl w:ilvl="2" w:tplc="F3280F3C">
      <w:start w:val="1"/>
      <w:numFmt w:val="bullet"/>
      <w:pStyle w:val="ListParagraph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576711"/>
    <w:multiLevelType w:val="hybridMultilevel"/>
    <w:tmpl w:val="98768A38"/>
    <w:lvl w:ilvl="0" w:tplc="4F9A3D3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5B7457"/>
    <w:multiLevelType w:val="hybridMultilevel"/>
    <w:tmpl w:val="8462191C"/>
    <w:lvl w:ilvl="0" w:tplc="BA2EE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CA312A"/>
    <w:multiLevelType w:val="hybridMultilevel"/>
    <w:tmpl w:val="958ED88A"/>
    <w:lvl w:ilvl="0" w:tplc="7BDC4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E14348"/>
    <w:multiLevelType w:val="hybridMultilevel"/>
    <w:tmpl w:val="56348016"/>
    <w:lvl w:ilvl="0" w:tplc="0972B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0F30E0"/>
    <w:multiLevelType w:val="hybridMultilevel"/>
    <w:tmpl w:val="74742B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40464"/>
    <w:multiLevelType w:val="multilevel"/>
    <w:tmpl w:val="1D406550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7" w15:restartNumberingAfterBreak="0">
    <w:nsid w:val="66E7714D"/>
    <w:multiLevelType w:val="hybridMultilevel"/>
    <w:tmpl w:val="4F70DF28"/>
    <w:lvl w:ilvl="0" w:tplc="78C6D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351E6C"/>
    <w:multiLevelType w:val="hybridMultilevel"/>
    <w:tmpl w:val="01FEF02C"/>
    <w:lvl w:ilvl="0" w:tplc="591A8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 FONG">
    <w15:presenceInfo w15:providerId="Windows Live" w15:userId="e01b58387960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65"/>
    <w:rsid w:val="00043051"/>
    <w:rsid w:val="00064CB6"/>
    <w:rsid w:val="000708ED"/>
    <w:rsid w:val="000F25B5"/>
    <w:rsid w:val="00135752"/>
    <w:rsid w:val="001604C6"/>
    <w:rsid w:val="001B7A9F"/>
    <w:rsid w:val="001D2235"/>
    <w:rsid w:val="00202B0A"/>
    <w:rsid w:val="002607A7"/>
    <w:rsid w:val="002F53D9"/>
    <w:rsid w:val="00352887"/>
    <w:rsid w:val="003D26F3"/>
    <w:rsid w:val="003F025B"/>
    <w:rsid w:val="003F23AA"/>
    <w:rsid w:val="003F6B2C"/>
    <w:rsid w:val="0042670F"/>
    <w:rsid w:val="00485913"/>
    <w:rsid w:val="0049349C"/>
    <w:rsid w:val="00502E0A"/>
    <w:rsid w:val="005076ED"/>
    <w:rsid w:val="00512EC2"/>
    <w:rsid w:val="00514BD0"/>
    <w:rsid w:val="00554849"/>
    <w:rsid w:val="00556973"/>
    <w:rsid w:val="00596865"/>
    <w:rsid w:val="005A3FE6"/>
    <w:rsid w:val="005A6D84"/>
    <w:rsid w:val="006A5465"/>
    <w:rsid w:val="006C5DB2"/>
    <w:rsid w:val="006E7E79"/>
    <w:rsid w:val="0072430E"/>
    <w:rsid w:val="00741C9B"/>
    <w:rsid w:val="00767ED0"/>
    <w:rsid w:val="007A76AB"/>
    <w:rsid w:val="007C2D04"/>
    <w:rsid w:val="007E19F3"/>
    <w:rsid w:val="007F4EBE"/>
    <w:rsid w:val="008360F7"/>
    <w:rsid w:val="00846D21"/>
    <w:rsid w:val="00855A5E"/>
    <w:rsid w:val="00874057"/>
    <w:rsid w:val="00886732"/>
    <w:rsid w:val="008B650A"/>
    <w:rsid w:val="008C71D0"/>
    <w:rsid w:val="00915F47"/>
    <w:rsid w:val="00927EC0"/>
    <w:rsid w:val="00960794"/>
    <w:rsid w:val="009D1EEE"/>
    <w:rsid w:val="009D241C"/>
    <w:rsid w:val="00A032DF"/>
    <w:rsid w:val="00A043A5"/>
    <w:rsid w:val="00A612FA"/>
    <w:rsid w:val="00A64EFE"/>
    <w:rsid w:val="00A74856"/>
    <w:rsid w:val="00A7777B"/>
    <w:rsid w:val="00AA3FA0"/>
    <w:rsid w:val="00AB6DD4"/>
    <w:rsid w:val="00AD5E41"/>
    <w:rsid w:val="00AE1059"/>
    <w:rsid w:val="00B079FF"/>
    <w:rsid w:val="00B46E8B"/>
    <w:rsid w:val="00B670EE"/>
    <w:rsid w:val="00B7063B"/>
    <w:rsid w:val="00BE0331"/>
    <w:rsid w:val="00BE7A7F"/>
    <w:rsid w:val="00BF38BE"/>
    <w:rsid w:val="00C671D1"/>
    <w:rsid w:val="00CA18A4"/>
    <w:rsid w:val="00CA67ED"/>
    <w:rsid w:val="00CD63A9"/>
    <w:rsid w:val="00CE6BAA"/>
    <w:rsid w:val="00D2394E"/>
    <w:rsid w:val="00D352BD"/>
    <w:rsid w:val="00D51574"/>
    <w:rsid w:val="00D53CDC"/>
    <w:rsid w:val="00DE10C6"/>
    <w:rsid w:val="00E00F25"/>
    <w:rsid w:val="00E32B7C"/>
    <w:rsid w:val="00E427C2"/>
    <w:rsid w:val="00E609FE"/>
    <w:rsid w:val="00EA1E6E"/>
    <w:rsid w:val="00EC212C"/>
    <w:rsid w:val="00EC5C59"/>
    <w:rsid w:val="00EE0A85"/>
    <w:rsid w:val="00EE7BBD"/>
    <w:rsid w:val="00F6101F"/>
    <w:rsid w:val="00FB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1C62"/>
  <w15:chartTrackingRefBased/>
  <w15:docId w15:val="{00F14090-6932-4727-917A-646DB9CD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EBE"/>
    <w:rPr>
      <w:rFonts w:ascii="Songti SC" w:eastAsia="Songti SC" w:hAnsi="Songti SC"/>
      <w:kern w:val="0"/>
      <w:szCs w:val="24"/>
      <w:lang w:val="x-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4EBE"/>
    <w:pPr>
      <w:keepNext/>
      <w:keepLines/>
      <w:numPr>
        <w:numId w:val="25"/>
      </w:numPr>
      <w:spacing w:before="240" w:after="120"/>
      <w:ind w:left="431" w:hanging="431"/>
      <w:outlineLvl w:val="0"/>
    </w:pPr>
    <w:rPr>
      <w:rFonts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79FF"/>
    <w:pPr>
      <w:keepNext/>
      <w:keepLines/>
      <w:numPr>
        <w:ilvl w:val="1"/>
        <w:numId w:val="25"/>
      </w:numPr>
      <w:spacing w:before="40"/>
      <w:ind w:left="578" w:hanging="578"/>
      <w:outlineLvl w:val="1"/>
    </w:pPr>
    <w:rPr>
      <w:rFonts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12FA"/>
    <w:pPr>
      <w:keepNext/>
      <w:keepLines/>
      <w:numPr>
        <w:ilvl w:val="2"/>
        <w:numId w:val="25"/>
      </w:numPr>
      <w:spacing w:before="40"/>
      <w:ind w:left="720"/>
      <w:outlineLvl w:val="2"/>
    </w:pPr>
    <w:rPr>
      <w:rFonts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EBE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EBE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EBE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EBE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EBE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EBE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F4EB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26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4EBE"/>
    <w:rPr>
      <w:color w:val="808080"/>
    </w:rPr>
  </w:style>
  <w:style w:type="paragraph" w:styleId="ListParagraph">
    <w:name w:val="List Paragraph"/>
    <w:basedOn w:val="Normal"/>
    <w:autoRedefine/>
    <w:uiPriority w:val="34"/>
    <w:qFormat/>
    <w:rsid w:val="00556973"/>
    <w:pPr>
      <w:numPr>
        <w:ilvl w:val="2"/>
        <w:numId w:val="7"/>
      </w:numPr>
      <w:spacing w:line="180" w:lineRule="auto"/>
      <w:contextualSpacing/>
    </w:pPr>
    <w:rPr>
      <w:noProof/>
      <w:lang w:eastAsia="zh-HK"/>
    </w:rPr>
  </w:style>
  <w:style w:type="paragraph" w:styleId="Header">
    <w:name w:val="header"/>
    <w:basedOn w:val="Normal"/>
    <w:link w:val="HeaderChar"/>
    <w:uiPriority w:val="99"/>
    <w:unhideWhenUsed/>
    <w:rsid w:val="00AB6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B6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6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B6DD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E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BE"/>
    <w:rPr>
      <w:rFonts w:ascii="Times New Roman" w:eastAsia="Songti SC" w:hAnsi="Times New Roman" w:cs="Times New Roman"/>
      <w:kern w:val="0"/>
      <w:sz w:val="18"/>
      <w:szCs w:val="18"/>
      <w:lang w:val="x-none"/>
    </w:rPr>
  </w:style>
  <w:style w:type="character" w:customStyle="1" w:styleId="Heading1Char">
    <w:name w:val="Heading 1 Char"/>
    <w:basedOn w:val="DefaultParagraphFont"/>
    <w:link w:val="Heading1"/>
    <w:uiPriority w:val="9"/>
    <w:rsid w:val="007F4EBE"/>
    <w:rPr>
      <w:rFonts w:ascii="Songti SC" w:eastAsia="Songti SC" w:hAnsi="Songti SC" w:cstheme="majorBidi"/>
      <w:color w:val="000000" w:themeColor="text1"/>
      <w:kern w:val="0"/>
      <w:sz w:val="32"/>
      <w:szCs w:val="32"/>
      <w:lang w:val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F4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E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EBE"/>
    <w:rPr>
      <w:rFonts w:ascii="Songti SC" w:eastAsia="Songti SC" w:hAnsi="Songti SC"/>
      <w:kern w:val="0"/>
      <w:sz w:val="20"/>
      <w:szCs w:val="20"/>
      <w:lang w:val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EBE"/>
    <w:rPr>
      <w:rFonts w:ascii="Songti SC" w:eastAsia="Songti SC" w:hAnsi="Songti SC"/>
      <w:b/>
      <w:bCs/>
      <w:kern w:val="0"/>
      <w:sz w:val="20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uiPriority w:val="9"/>
    <w:rsid w:val="00B079FF"/>
    <w:rPr>
      <w:rFonts w:ascii="Songti SC" w:eastAsia="Songti SC" w:hAnsi="Songti SC" w:cstheme="majorBidi"/>
      <w:color w:val="000000" w:themeColor="text1"/>
      <w:kern w:val="0"/>
      <w:sz w:val="28"/>
      <w:szCs w:val="28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A612FA"/>
    <w:rPr>
      <w:rFonts w:ascii="Songti SC" w:eastAsia="Songti SC" w:hAnsi="Songti SC" w:cstheme="majorBidi"/>
      <w:color w:val="000000" w:themeColor="text1"/>
      <w:kern w:val="0"/>
      <w:szCs w:val="24"/>
      <w:lang w:val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EBE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4"/>
      <w:lang w:val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EBE"/>
    <w:rPr>
      <w:rFonts w:asciiTheme="majorHAnsi" w:eastAsiaTheme="majorEastAsia" w:hAnsiTheme="majorHAnsi" w:cstheme="majorBidi"/>
      <w:color w:val="2F5496" w:themeColor="accent1" w:themeShade="BF"/>
      <w:kern w:val="0"/>
      <w:szCs w:val="24"/>
      <w:lang w:val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EBE"/>
    <w:rPr>
      <w:rFonts w:asciiTheme="majorHAnsi" w:eastAsiaTheme="majorEastAsia" w:hAnsiTheme="majorHAnsi" w:cstheme="majorBidi"/>
      <w:color w:val="1F3763" w:themeColor="accent1" w:themeShade="7F"/>
      <w:kern w:val="0"/>
      <w:szCs w:val="24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EBE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EBE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EB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x-none"/>
    </w:rPr>
  </w:style>
  <w:style w:type="paragraph" w:styleId="Title">
    <w:name w:val="Title"/>
    <w:basedOn w:val="Normal"/>
    <w:next w:val="Normal"/>
    <w:link w:val="TitleChar"/>
    <w:uiPriority w:val="10"/>
    <w:qFormat/>
    <w:rsid w:val="007F4E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EBE"/>
    <w:rPr>
      <w:rFonts w:asciiTheme="majorHAnsi" w:eastAsiaTheme="majorEastAsia" w:hAnsiTheme="majorHAnsi" w:cstheme="majorBidi"/>
      <w:spacing w:val="-10"/>
      <w:kern w:val="28"/>
      <w:sz w:val="56"/>
      <w:szCs w:val="56"/>
      <w:lang w:val="x-none"/>
    </w:rPr>
  </w:style>
  <w:style w:type="paragraph" w:styleId="Revision">
    <w:name w:val="Revision"/>
    <w:hidden/>
    <w:uiPriority w:val="99"/>
    <w:semiHidden/>
    <w:rsid w:val="00767ED0"/>
    <w:rPr>
      <w:rFonts w:ascii="Songti SC" w:eastAsia="Songti SC" w:hAnsi="Songti SC"/>
      <w:kern w:val="0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2206B-193C-4EC8-9BE4-C75D9C21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FONG</dc:creator>
  <cp:keywords/>
  <dc:description/>
  <cp:lastModifiedBy>SU FONG</cp:lastModifiedBy>
  <cp:revision>3</cp:revision>
  <cp:lastPrinted>2020-09-18T09:35:00Z</cp:lastPrinted>
  <dcterms:created xsi:type="dcterms:W3CDTF">2020-09-18T09:35:00Z</dcterms:created>
  <dcterms:modified xsi:type="dcterms:W3CDTF">2020-09-18T09:35:00Z</dcterms:modified>
</cp:coreProperties>
</file>